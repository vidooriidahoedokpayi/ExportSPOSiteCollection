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BBDED" w14:textId="4C6CB2AE" w:rsidR="003F1BDA" w:rsidRDefault="00B24738" w:rsidP="00B24738">
      <w:pPr>
        <w:pStyle w:val="Heading1"/>
      </w:pPr>
      <w:r>
        <w:t>Summary</w:t>
      </w:r>
    </w:p>
    <w:p w14:paraId="0E515692" w14:textId="65684BD5" w:rsidR="00124FEE" w:rsidRDefault="00A8382A" w:rsidP="002E4ED5">
      <w:pPr>
        <w:pPrChange w:id="0" w:author="MARY BROWN-EDOKPAYI" w:date="2019-12-03T21:08:00Z">
          <w:pPr>
            <w:ind w:left="720" w:hanging="360"/>
          </w:pPr>
        </w:pPrChange>
      </w:pPr>
      <w:r>
        <w:t xml:space="preserve">The </w:t>
      </w:r>
      <w:r w:rsidR="00221705">
        <w:t>Office of Law and Enforcement and Security</w:t>
      </w:r>
      <w:r w:rsidR="00971882">
        <w:t xml:space="preserve"> (OLES)</w:t>
      </w:r>
      <w:r w:rsidR="00221705">
        <w:t xml:space="preserve"> </w:t>
      </w:r>
      <w:r w:rsidR="00114021">
        <w:t xml:space="preserve">Technology Division </w:t>
      </w:r>
      <w:r w:rsidR="009E6E6B">
        <w:t>is an internal service provider tasked with</w:t>
      </w:r>
      <w:r w:rsidR="003822EA">
        <w:t xml:space="preserve"> providing </w:t>
      </w:r>
      <w:r w:rsidR="00C245D3">
        <w:t xml:space="preserve">information technology </w:t>
      </w:r>
      <w:r w:rsidR="003822EA">
        <w:t xml:space="preserve">and supporting </w:t>
      </w:r>
      <w:r w:rsidR="00C245D3">
        <w:t xml:space="preserve">the </w:t>
      </w:r>
      <w:r w:rsidR="0093373E">
        <w:t xml:space="preserve">Law Enforcement agencies </w:t>
      </w:r>
      <w:r w:rsidR="005F1BFE">
        <w:t xml:space="preserve">within the Department of Interior. In support of </w:t>
      </w:r>
      <w:r w:rsidR="00E20761">
        <w:t>the IMARS program</w:t>
      </w:r>
      <w:r w:rsidR="00AA21C3">
        <w:t xml:space="preserve">, the Technology Division has launched the Law Enforcement Portal </w:t>
      </w:r>
      <w:r w:rsidR="00E92E9C">
        <w:t>based on SharePoint</w:t>
      </w:r>
      <w:r w:rsidR="00C524FA">
        <w:t>. One of the</w:t>
      </w:r>
      <w:r w:rsidR="00F61097">
        <w:t xml:space="preserve"> major Challenges that the Technology Division team faces is that </w:t>
      </w:r>
      <w:r w:rsidR="00971882">
        <w:t xml:space="preserve">they are dependent on the </w:t>
      </w:r>
      <w:r w:rsidR="0037120B">
        <w:t xml:space="preserve">Department of Interior </w:t>
      </w:r>
      <w:r w:rsidR="00971882">
        <w:t xml:space="preserve">Office of the Chief Information </w:t>
      </w:r>
      <w:r w:rsidR="0037120B">
        <w:t>Office</w:t>
      </w:r>
      <w:r w:rsidR="00A05268">
        <w:t xml:space="preserve">r (OCIO) to provide services and infrastructure to support the Portal. Trident Professional Services proposes to </w:t>
      </w:r>
      <w:r w:rsidR="00246AC9">
        <w:t>build a SharePoint Portal that is</w:t>
      </w:r>
      <w:ins w:id="1" w:author="MARY BROWN-EDOKPAYI" w:date="2019-12-03T21:08:00Z">
        <w:r w:rsidR="002E4ED5">
          <w:t>:</w:t>
        </w:r>
      </w:ins>
      <w:del w:id="2" w:author="MARY BROWN-EDOKPAYI" w:date="2019-12-03T21:08:00Z">
        <w:r w:rsidR="00246AC9" w:rsidDel="002E4ED5">
          <w:delText xml:space="preserve"> </w:delText>
        </w:r>
      </w:del>
    </w:p>
    <w:p w14:paraId="558DDA5C" w14:textId="232A297E" w:rsidR="0045597D" w:rsidRDefault="0045597D" w:rsidP="0045597D">
      <w:pPr>
        <w:pStyle w:val="ListParagraph"/>
        <w:numPr>
          <w:ilvl w:val="0"/>
          <w:numId w:val="2"/>
        </w:numPr>
      </w:pPr>
      <w:r>
        <w:t>More Flexible</w:t>
      </w:r>
    </w:p>
    <w:p w14:paraId="23867AB3" w14:textId="7049F656" w:rsidR="0045597D" w:rsidRDefault="0045597D" w:rsidP="0045597D">
      <w:pPr>
        <w:pStyle w:val="ListParagraph"/>
        <w:numPr>
          <w:ilvl w:val="0"/>
          <w:numId w:val="2"/>
        </w:numPr>
      </w:pPr>
      <w:r>
        <w:t xml:space="preserve">More </w:t>
      </w:r>
      <w:r w:rsidR="006B2055">
        <w:t>S</w:t>
      </w:r>
      <w:r>
        <w:t>ecure</w:t>
      </w:r>
    </w:p>
    <w:p w14:paraId="053D35A9" w14:textId="10588664" w:rsidR="0045597D" w:rsidRDefault="00570B75" w:rsidP="0045597D">
      <w:pPr>
        <w:pStyle w:val="ListParagraph"/>
        <w:numPr>
          <w:ilvl w:val="0"/>
          <w:numId w:val="2"/>
        </w:numPr>
      </w:pPr>
      <w:r>
        <w:t xml:space="preserve">More </w:t>
      </w:r>
      <w:r w:rsidR="006B2055">
        <w:t>Cost Effective</w:t>
      </w:r>
    </w:p>
    <w:p w14:paraId="2F286C91" w14:textId="35C5DDAF" w:rsidR="0096288E" w:rsidRDefault="002E4ED5" w:rsidP="002E4ED5">
      <w:pPr>
        <w:pPrChange w:id="3" w:author="MARY BROWN-EDOKPAYI" w:date="2019-12-03T21:08:00Z">
          <w:pPr>
            <w:ind w:left="720"/>
          </w:pPr>
        </w:pPrChange>
      </w:pPr>
      <w:ins w:id="4" w:author="MARY BROWN-EDOKPAYI" w:date="2019-12-03T21:08:00Z">
        <w:r>
          <w:t xml:space="preserve">We </w:t>
        </w:r>
      </w:ins>
      <w:ins w:id="5" w:author="MARY BROWN-EDOKPAYI" w:date="2019-12-03T21:09:00Z">
        <w:r>
          <w:t xml:space="preserve">accomplish this </w:t>
        </w:r>
      </w:ins>
      <w:r w:rsidR="0096288E">
        <w:t xml:space="preserve">by eliminating the legacy </w:t>
      </w:r>
      <w:r w:rsidR="007476C2">
        <w:t xml:space="preserve">on-premises infrastructure provided by the </w:t>
      </w:r>
      <w:r w:rsidR="0028309B">
        <w:t>OCIO and eliminating the OCIO’s operational overhead.</w:t>
      </w:r>
    </w:p>
    <w:p w14:paraId="321D3804" w14:textId="1750FC49" w:rsidR="0028309B" w:rsidRDefault="002B76D0" w:rsidP="0096288E">
      <w:pPr>
        <w:ind w:left="720"/>
      </w:pPr>
      <w:commentRangeStart w:id="6"/>
      <w:r>
        <w:t>(Overhead Graphic Here)</w:t>
      </w:r>
      <w:commentRangeEnd w:id="6"/>
      <w:r w:rsidR="00AD073C">
        <w:rPr>
          <w:rStyle w:val="CommentReference"/>
        </w:rPr>
        <w:commentReference w:id="6"/>
      </w:r>
    </w:p>
    <w:p w14:paraId="18EB3611" w14:textId="09E8D155" w:rsidR="00DA4061" w:rsidRDefault="00DA4061" w:rsidP="00DA4061">
      <w:pPr>
        <w:pStyle w:val="Heading1"/>
      </w:pPr>
      <w:r>
        <w:t>Migration</w:t>
      </w:r>
    </w:p>
    <w:p w14:paraId="2739D2A6" w14:textId="79B5B14A" w:rsidR="002E4ED5" w:rsidRDefault="002E4ED5">
      <w:pPr>
        <w:rPr>
          <w:ins w:id="7" w:author="MARY BROWN-EDOKPAYI" w:date="2019-12-03T21:12:00Z"/>
          <w:rFonts w:ascii="Calibri" w:eastAsia="Calibri" w:hAnsi="Calibri" w:cs="Calibri"/>
        </w:rPr>
      </w:pPr>
      <w:ins w:id="8" w:author="MARY BROWN-EDOKPAYI" w:date="2019-12-03T21:13:00Z">
        <w:r>
          <w:rPr>
            <w:rFonts w:ascii="Calibri" w:eastAsia="Calibri" w:hAnsi="Calibri" w:cs="Calibri"/>
          </w:rPr>
          <w:t xml:space="preserve">WHAT IS A </w:t>
        </w:r>
        <w:commentRangeStart w:id="9"/>
        <w:r>
          <w:rPr>
            <w:rFonts w:ascii="Calibri" w:eastAsia="Calibri" w:hAnsi="Calibri" w:cs="Calibri"/>
          </w:rPr>
          <w:t>MIGRATION</w:t>
        </w:r>
        <w:commentRangeEnd w:id="9"/>
        <w:r>
          <w:rPr>
            <w:rStyle w:val="CommentReference"/>
          </w:rPr>
          <w:commentReference w:id="9"/>
        </w:r>
      </w:ins>
    </w:p>
    <w:p w14:paraId="2A58E225" w14:textId="0EF322CC" w:rsidR="002E4ED5" w:rsidRDefault="002E4ED5" w:rsidP="002E4ED5">
      <w:pPr>
        <w:rPr>
          <w:ins w:id="10" w:author="MARY BROWN-EDOKPAYI" w:date="2019-12-03T21:38:00Z"/>
          <w:rFonts w:ascii="Calibri" w:eastAsia="Calibri" w:hAnsi="Calibri" w:cs="Calibri"/>
        </w:rPr>
      </w:pPr>
      <w:ins w:id="11" w:author="MARY BROWN-EDOKPAYI" w:date="2019-12-03T21:13:00Z">
        <w:r w:rsidRPr="21A8C8BB">
          <w:rPr>
            <w:rFonts w:ascii="Calibri" w:eastAsia="Calibri" w:hAnsi="Calibri" w:cs="Calibri"/>
          </w:rPr>
          <w:t xml:space="preserve">UNDERSTANDING BEST PRACTICES TO IMPROVE THE MIGRATION </w:t>
        </w:r>
        <w:commentRangeStart w:id="12"/>
        <w:r w:rsidRPr="21A8C8BB">
          <w:rPr>
            <w:rFonts w:ascii="Calibri" w:eastAsia="Calibri" w:hAnsi="Calibri" w:cs="Calibri"/>
          </w:rPr>
          <w:t>PROCESS</w:t>
        </w:r>
      </w:ins>
      <w:commentRangeEnd w:id="12"/>
      <w:r>
        <w:rPr>
          <w:rStyle w:val="CommentReference"/>
        </w:rPr>
        <w:commentReference w:id="12"/>
      </w:r>
      <w:ins w:id="13" w:author="MARY BROWN-EDOKPAYI" w:date="2019-12-03T21:13:00Z">
        <w:r w:rsidRPr="21A8C8BB">
          <w:rPr>
            <w:rFonts w:ascii="Calibri" w:eastAsia="Calibri" w:hAnsi="Calibri" w:cs="Calibri"/>
          </w:rPr>
          <w:t xml:space="preserve"> </w:t>
        </w:r>
      </w:ins>
    </w:p>
    <w:p w14:paraId="44217981" w14:textId="77777777" w:rsidR="00956DC7" w:rsidRDefault="00956DC7" w:rsidP="00956DC7">
      <w:pPr>
        <w:rPr>
          <w:ins w:id="14" w:author="MARY BROWN-EDOKPAYI" w:date="2019-12-03T21:39:00Z"/>
          <w:rFonts w:ascii="Calibri" w:eastAsia="Calibri" w:hAnsi="Calibri" w:cs="Calibri"/>
        </w:rPr>
        <w:pPrChange w:id="15" w:author="MARY BROWN-EDOKPAYI" w:date="2019-12-03T21:39:00Z">
          <w:pPr>
            <w:ind w:left="720"/>
          </w:pPr>
        </w:pPrChange>
      </w:pPr>
      <w:ins w:id="16" w:author="MARY BROWN-EDOKPAYI" w:date="2019-12-03T21:39:00Z">
        <w:r w:rsidRPr="21A8C8BB">
          <w:rPr>
            <w:rFonts w:ascii="Calibri" w:eastAsia="Calibri" w:hAnsi="Calibri" w:cs="Calibri"/>
          </w:rPr>
          <w:t>The ability to test the migration process is critical from a risk management perspective</w:t>
        </w:r>
        <w:r>
          <w:rPr>
            <w:rFonts w:ascii="Calibri" w:eastAsia="Calibri" w:hAnsi="Calibri" w:cs="Calibri"/>
          </w:rPr>
          <w:t>. The mantra</w:t>
        </w:r>
        <w:r w:rsidRPr="21A8C8BB">
          <w:rPr>
            <w:rFonts w:ascii="Calibri" w:eastAsia="Calibri" w:hAnsi="Calibri" w:cs="Calibri"/>
          </w:rPr>
          <w:t xml:space="preserve"> “test early and test often” should be</w:t>
        </w:r>
        <w:r>
          <w:rPr>
            <w:rFonts w:ascii="Calibri" w:eastAsia="Calibri" w:hAnsi="Calibri" w:cs="Calibri"/>
          </w:rPr>
          <w:t xml:space="preserve"> followed</w:t>
        </w:r>
        <w:r w:rsidRPr="21A8C8BB">
          <w:rPr>
            <w:rFonts w:ascii="Calibri" w:eastAsia="Calibri" w:hAnsi="Calibri" w:cs="Calibri"/>
          </w:rPr>
          <w:t xml:space="preserve"> during any complicated project. </w:t>
        </w:r>
        <w:commentRangeStart w:id="17"/>
        <w:r w:rsidRPr="21A8C8BB">
          <w:rPr>
            <w:rFonts w:ascii="Calibri" w:eastAsia="Calibri" w:hAnsi="Calibri" w:cs="Calibri"/>
          </w:rPr>
          <w:t>Migration options that do</w:t>
        </w:r>
        <w:r>
          <w:rPr>
            <w:rFonts w:ascii="Calibri" w:eastAsia="Calibri" w:hAnsi="Calibri" w:cs="Calibri"/>
          </w:rPr>
          <w:t xml:space="preserve"> not</w:t>
        </w:r>
        <w:r w:rsidRPr="21A8C8BB">
          <w:rPr>
            <w:rFonts w:ascii="Calibri" w:eastAsia="Calibri" w:hAnsi="Calibri" w:cs="Calibri"/>
          </w:rPr>
          <w:t xml:space="preserve"> allow testing to be performed in advance are likely to suffer from much more serious issues than those where problems can be found quickly and worked out. </w:t>
        </w:r>
      </w:ins>
      <w:commentRangeEnd w:id="17"/>
      <w:r w:rsidR="007E570B">
        <w:rPr>
          <w:rStyle w:val="CommentReference"/>
        </w:rPr>
        <w:commentReference w:id="17"/>
      </w:r>
    </w:p>
    <w:p w14:paraId="00F64FC6" w14:textId="77777777" w:rsidR="00FF6359" w:rsidRDefault="00956DC7" w:rsidP="008D4CE7">
      <w:pPr>
        <w:rPr>
          <w:ins w:id="18" w:author="Mary Brown-Edokpayi" w:date="2019-12-03T21:48:00Z"/>
          <w:rFonts w:ascii="Calibri" w:eastAsia="Calibri" w:hAnsi="Calibri" w:cs="Calibri"/>
        </w:rPr>
      </w:pPr>
      <w:ins w:id="19" w:author="MARY BROWN-EDOKPAYI" w:date="2019-12-03T21:39:00Z">
        <w:r w:rsidRPr="21A8C8BB">
          <w:rPr>
            <w:rFonts w:ascii="Calibri" w:eastAsia="Calibri" w:hAnsi="Calibri" w:cs="Calibri"/>
          </w:rPr>
          <w:t>In addition to general migration testing, it is important to create a test plan that also takes into account the following variables: Custom code that needs to be ported</w:t>
        </w:r>
        <w:r>
          <w:rPr>
            <w:rFonts w:ascii="Calibri" w:eastAsia="Calibri" w:hAnsi="Calibri" w:cs="Calibri"/>
          </w:rPr>
          <w:t>, such as</w:t>
        </w:r>
        <w:r w:rsidRPr="21A8C8BB">
          <w:rPr>
            <w:rFonts w:ascii="Calibri" w:eastAsia="Calibri" w:hAnsi="Calibri" w:cs="Calibri"/>
          </w:rPr>
          <w:t xml:space="preserve"> Custom list templates</w:t>
        </w:r>
        <w:r>
          <w:rPr>
            <w:rFonts w:ascii="Calibri" w:eastAsia="Calibri" w:hAnsi="Calibri" w:cs="Calibri"/>
          </w:rPr>
          <w:t>;</w:t>
        </w:r>
        <w:r w:rsidRPr="21A8C8BB">
          <w:rPr>
            <w:rFonts w:ascii="Calibri" w:eastAsia="Calibri" w:hAnsi="Calibri" w:cs="Calibri"/>
          </w:rPr>
          <w:t xml:space="preserve"> Custom site templates, such as Custom web parts</w:t>
        </w:r>
        <w:r>
          <w:rPr>
            <w:rFonts w:ascii="Calibri" w:eastAsia="Calibri" w:hAnsi="Calibri" w:cs="Calibri"/>
          </w:rPr>
          <w:t xml:space="preserve"> or</w:t>
        </w:r>
        <w:r w:rsidRPr="21A8C8BB">
          <w:rPr>
            <w:rFonts w:ascii="Calibri" w:eastAsia="Calibri" w:hAnsi="Calibri" w:cs="Calibri"/>
          </w:rPr>
          <w:t xml:space="preserve"> Third-party web parts</w:t>
        </w:r>
        <w:r>
          <w:rPr>
            <w:rFonts w:ascii="Calibri" w:eastAsia="Calibri" w:hAnsi="Calibri" w:cs="Calibri"/>
          </w:rPr>
          <w:t>;</w:t>
        </w:r>
        <w:r w:rsidRPr="21A8C8BB">
          <w:rPr>
            <w:rFonts w:ascii="Calibri" w:eastAsia="Calibri" w:hAnsi="Calibri" w:cs="Calibri"/>
          </w:rPr>
          <w:t xml:space="preserve"> Feature mapping, including deprecated features, such as SPS portal listings</w:t>
        </w:r>
        <w:r>
          <w:rPr>
            <w:rFonts w:ascii="Calibri" w:eastAsia="Calibri" w:hAnsi="Calibri" w:cs="Calibri"/>
          </w:rPr>
          <w:t>.</w:t>
        </w:r>
        <w:r w:rsidRPr="21A8C8BB">
          <w:rPr>
            <w:rFonts w:ascii="Calibri" w:eastAsia="Calibri" w:hAnsi="Calibri" w:cs="Calibri"/>
          </w:rPr>
          <w:t xml:space="preserve"> From a logistical perspective, planning for a test migration typically involves the creation of a designated test environment. </w:t>
        </w:r>
      </w:ins>
    </w:p>
    <w:p w14:paraId="6081E8CE" w14:textId="5D5A7F89" w:rsidR="008D4CE7" w:rsidRPr="00FF6359" w:rsidDel="004945F2" w:rsidRDefault="008D4CE7" w:rsidP="008D4CE7">
      <w:pPr>
        <w:rPr>
          <w:del w:id="20" w:author="Mary Brown-Edokpayi" w:date="2019-12-03T21:49:00Z"/>
          <w:moveTo w:id="21" w:author="Mary Brown-Edokpayi" w:date="2019-12-03T21:48:00Z"/>
          <w:rFonts w:ascii="Calibri" w:eastAsia="Calibri" w:hAnsi="Calibri" w:cs="Calibri"/>
          <w:rPrChange w:id="22" w:author="Mary Brown-Edokpayi" w:date="2019-12-03T21:48:00Z">
            <w:rPr>
              <w:del w:id="23" w:author="Mary Brown-Edokpayi" w:date="2019-12-03T21:49:00Z"/>
              <w:moveTo w:id="24" w:author="Mary Brown-Edokpayi" w:date="2019-12-03T21:48:00Z"/>
            </w:rPr>
          </w:rPrChange>
        </w:rPr>
      </w:pPr>
      <w:moveToRangeStart w:id="25" w:author="Mary Brown-Edokpayi" w:date="2019-12-03T21:48:00Z" w:name="move26302139"/>
      <w:moveTo w:id="26" w:author="Mary Brown-Edokpayi" w:date="2019-12-03T21:48:00Z">
        <w:r w:rsidRPr="21A8C8BB">
          <w:rPr>
            <w:rFonts w:ascii="Calibri" w:eastAsia="Calibri" w:hAnsi="Calibri" w:cs="Calibri"/>
          </w:rPr>
          <w:t xml:space="preserve">Critical </w:t>
        </w:r>
      </w:moveTo>
      <w:ins w:id="27" w:author="Mary Brown-Edokpayi" w:date="2019-12-03T21:48:00Z">
        <w:r w:rsidR="00FF6359">
          <w:rPr>
            <w:rFonts w:ascii="Calibri" w:eastAsia="Calibri" w:hAnsi="Calibri" w:cs="Calibri"/>
          </w:rPr>
          <w:t xml:space="preserve">to </w:t>
        </w:r>
      </w:ins>
      <w:moveTo w:id="28" w:author="Mary Brown-Edokpayi" w:date="2019-12-03T21:48:00Z">
        <w:r w:rsidRPr="21A8C8BB">
          <w:rPr>
            <w:rFonts w:ascii="Calibri" w:eastAsia="Calibri" w:hAnsi="Calibri" w:cs="Calibri"/>
          </w:rPr>
          <w:t>migration planning</w:t>
        </w:r>
      </w:moveTo>
      <w:ins w:id="29" w:author="Mary Brown-Edokpayi" w:date="2019-12-03T21:49:00Z">
        <w:r w:rsidR="009C1098">
          <w:rPr>
            <w:rFonts w:ascii="Calibri" w:eastAsia="Calibri" w:hAnsi="Calibri" w:cs="Calibri"/>
          </w:rPr>
          <w:t xml:space="preserve"> is</w:t>
        </w:r>
      </w:ins>
      <w:moveTo w:id="30" w:author="Mary Brown-Edokpayi" w:date="2019-12-03T21:48:00Z">
        <w:del w:id="31" w:author="Mary Brown-Edokpayi" w:date="2019-12-03T21:49:00Z">
          <w:r w:rsidRPr="21A8C8BB" w:rsidDel="009C1098">
            <w:rPr>
              <w:rFonts w:ascii="Calibri" w:eastAsia="Calibri" w:hAnsi="Calibri" w:cs="Calibri"/>
            </w:rPr>
            <w:delText>,</w:delText>
          </w:r>
        </w:del>
        <w:r w:rsidRPr="21A8C8BB">
          <w:rPr>
            <w:rFonts w:ascii="Calibri" w:eastAsia="Calibri" w:hAnsi="Calibri" w:cs="Calibri"/>
          </w:rPr>
          <w:t xml:space="preserve"> using pre and post-migration checklists to ensure that issues that commonly occur are addressed in advance and that certain best practices are followed. Before beginning any SharePoint migration, there are several prerequisites that should be implemented to avoid any issues during the migration process. </w:t>
        </w:r>
      </w:moveTo>
    </w:p>
    <w:moveToRangeEnd w:id="25"/>
    <w:p w14:paraId="208AB7B7" w14:textId="1F3D98C1" w:rsidR="00956DC7" w:rsidRPr="00956DC7" w:rsidRDefault="00956DC7" w:rsidP="002E4ED5">
      <w:pPr>
        <w:rPr>
          <w:ins w:id="32" w:author="MARY BROWN-EDOKPAYI" w:date="2019-12-03T21:14:00Z"/>
          <w:rPrChange w:id="33" w:author="MARY BROWN-EDOKPAYI" w:date="2019-12-03T21:39:00Z">
            <w:rPr>
              <w:ins w:id="34" w:author="MARY BROWN-EDOKPAYI" w:date="2019-12-03T21:14:00Z"/>
              <w:rFonts w:ascii="Calibri" w:eastAsia="Calibri" w:hAnsi="Calibri" w:cs="Calibri"/>
            </w:rPr>
          </w:rPrChange>
        </w:rPr>
      </w:pPr>
    </w:p>
    <w:p w14:paraId="4E7F9A30" w14:textId="73781814" w:rsidR="002E4ED5" w:rsidDel="007D22E7" w:rsidRDefault="002E4ED5">
      <w:pPr>
        <w:rPr>
          <w:del w:id="35" w:author="MARY BROWN-EDOKPAYI" w:date="2019-12-03T21:18:00Z"/>
          <w:rFonts w:ascii="Calibri" w:eastAsia="Calibri" w:hAnsi="Calibri" w:cs="Calibri"/>
        </w:rPr>
      </w:pPr>
      <w:ins w:id="36" w:author="MARY BROWN-EDOKPAYI" w:date="2019-12-03T21:13:00Z">
        <w:r w:rsidRPr="21A8C8BB">
          <w:rPr>
            <w:rFonts w:ascii="Calibri" w:eastAsia="Calibri" w:hAnsi="Calibri" w:cs="Calibri"/>
          </w:rPr>
          <w:t>PRE-MIGRATION CHECKLIST</w:t>
        </w:r>
        <w:del w:id="37" w:author="MARY BROWN-EDOKPAYI" w:date="2019-12-03T21:14:00Z">
          <w:r w:rsidRPr="21A8C8BB" w:rsidDel="002E4ED5">
            <w:rPr>
              <w:rFonts w:ascii="Calibri" w:eastAsia="Calibri" w:hAnsi="Calibri" w:cs="Calibri"/>
            </w:rPr>
            <w:delText xml:space="preserve"> </w:delText>
          </w:r>
        </w:del>
      </w:ins>
    </w:p>
    <w:p w14:paraId="6140A9E7" w14:textId="77777777" w:rsidR="007D22E7" w:rsidRDefault="007D22E7" w:rsidP="002E4ED5">
      <w:pPr>
        <w:rPr>
          <w:ins w:id="38" w:author="MARY BROWN-EDOKPAYI" w:date="2019-12-03T21:13:00Z"/>
        </w:rPr>
      </w:pPr>
    </w:p>
    <w:p w14:paraId="46932F83" w14:textId="5D3FDBE2" w:rsidR="21A8C8BB" w:rsidRDefault="21A8C8BB" w:rsidP="007D22E7">
      <w:pPr>
        <w:pStyle w:val="ListParagraph"/>
        <w:numPr>
          <w:ilvl w:val="0"/>
          <w:numId w:val="6"/>
        </w:numPr>
        <w:pPrChange w:id="39" w:author="MARY BROWN-EDOKPAYI" w:date="2019-12-03T21:18:00Z">
          <w:pPr/>
        </w:pPrChange>
      </w:pPr>
      <w:r w:rsidRPr="007D22E7">
        <w:rPr>
          <w:rFonts w:ascii="Calibri" w:eastAsia="Calibri" w:hAnsi="Calibri" w:cs="Calibri"/>
          <w:rPrChange w:id="40" w:author="MARY BROWN-EDOKPAYI" w:date="2019-12-03T21:18:00Z">
            <w:rPr/>
          </w:rPrChange>
        </w:rPr>
        <w:t>PLANNING FOR A SHAREPOINT MIGRATION OR UPGRADE</w:t>
      </w:r>
      <w:ins w:id="41" w:author="MARY BROWN-EDOKPAYI" w:date="2019-12-03T21:21:00Z">
        <w:r w:rsidR="007D22E7">
          <w:rPr>
            <w:rFonts w:ascii="Calibri" w:eastAsia="Calibri" w:hAnsi="Calibri" w:cs="Calibri"/>
          </w:rPr>
          <w:t xml:space="preserve"> (Inventory of data at current location)</w:t>
        </w:r>
      </w:ins>
      <w:del w:id="42" w:author="MARY BROWN-EDOKPAYI" w:date="2019-12-03T21:20:00Z">
        <w:r w:rsidRPr="007D22E7" w:rsidDel="007D22E7">
          <w:rPr>
            <w:rFonts w:ascii="Calibri" w:eastAsia="Calibri" w:hAnsi="Calibri" w:cs="Calibri"/>
            <w:rPrChange w:id="43" w:author="MARY BROWN-EDOKPAYI" w:date="2019-12-03T21:18:00Z">
              <w:rPr/>
            </w:rPrChange>
          </w:rPr>
          <w:delText xml:space="preserve"> </w:delText>
        </w:r>
      </w:del>
    </w:p>
    <w:p w14:paraId="21C1E01A" w14:textId="7162008E" w:rsidR="21A8C8BB" w:rsidRDefault="007D22E7" w:rsidP="007D22E7">
      <w:pPr>
        <w:ind w:left="720"/>
        <w:pPrChange w:id="44" w:author="MARY BROWN-EDOKPAYI" w:date="2019-12-03T21:18:00Z">
          <w:pPr/>
        </w:pPrChange>
      </w:pPr>
      <w:ins w:id="45" w:author="MARY BROWN-EDOKPAYI" w:date="2019-12-03T21:23:00Z">
        <w:r w:rsidRPr="21A8C8BB">
          <w:rPr>
            <w:rFonts w:ascii="Calibri" w:eastAsia="Calibri" w:hAnsi="Calibri" w:cs="Calibri"/>
          </w:rPr>
          <w:t xml:space="preserve">The migration process gives organizations an ideal opportunity to re-architect and restructure the information architecture. </w:t>
        </w:r>
      </w:ins>
      <w:r w:rsidR="21A8C8BB" w:rsidRPr="21A8C8BB">
        <w:rPr>
          <w:rFonts w:ascii="Calibri" w:eastAsia="Calibri" w:hAnsi="Calibri" w:cs="Calibri"/>
        </w:rPr>
        <w:t>A clear understanding of what content currently exists across an organization and what content should be migrated into SharePoint is vital to the success of a migration project. The existing information architecture and taxonomy of the organization’s systems should also be audited.</w:t>
      </w:r>
    </w:p>
    <w:p w14:paraId="71C6A2B6" w14:textId="1FB857DA" w:rsidR="21A8C8BB" w:rsidDel="002E4ED5" w:rsidRDefault="21A8C8BB" w:rsidP="007D22E7">
      <w:pPr>
        <w:ind w:left="720"/>
        <w:rPr>
          <w:del w:id="46" w:author="MARY BROWN-EDOKPAYI" w:date="2019-12-03T21:09:00Z"/>
        </w:rPr>
        <w:pPrChange w:id="47" w:author="MARY BROWN-EDOKPAYI" w:date="2019-12-03T21:18:00Z">
          <w:pPr/>
        </w:pPrChange>
      </w:pPr>
      <w:r w:rsidRPr="21A8C8BB">
        <w:rPr>
          <w:rFonts w:ascii="Calibri" w:eastAsia="Calibri" w:hAnsi="Calibri" w:cs="Calibri"/>
        </w:rPr>
        <w:t>This</w:t>
      </w:r>
      <w:ins w:id="48" w:author="MARY BROWN-EDOKPAYI" w:date="2019-12-03T21:19:00Z">
        <w:r w:rsidR="007D22E7">
          <w:rPr>
            <w:rFonts w:ascii="Calibri" w:eastAsia="Calibri" w:hAnsi="Calibri" w:cs="Calibri"/>
          </w:rPr>
          <w:t xml:space="preserve"> planning</w:t>
        </w:r>
      </w:ins>
      <w:r w:rsidRPr="21A8C8BB">
        <w:rPr>
          <w:rFonts w:ascii="Calibri" w:eastAsia="Calibri" w:hAnsi="Calibri" w:cs="Calibri"/>
        </w:rPr>
        <w:t xml:space="preserve"> includes documenting and auditing the following key areas: </w:t>
      </w:r>
    </w:p>
    <w:p w14:paraId="76140F9F" w14:textId="77777777" w:rsidR="002E4ED5" w:rsidRDefault="002E4ED5" w:rsidP="007D22E7">
      <w:pPr>
        <w:ind w:left="720"/>
        <w:rPr>
          <w:ins w:id="49" w:author="MARY BROWN-EDOKPAYI" w:date="2019-12-03T21:09:00Z"/>
        </w:rPr>
        <w:pPrChange w:id="50" w:author="MARY BROWN-EDOKPAYI" w:date="2019-12-03T21:18:00Z">
          <w:pPr/>
        </w:pPrChange>
      </w:pPr>
    </w:p>
    <w:p w14:paraId="319355E9" w14:textId="625DDC8C" w:rsidR="21A8C8BB" w:rsidRPr="002E4ED5" w:rsidDel="002E4ED5" w:rsidRDefault="21A8C8BB" w:rsidP="002E4ED5">
      <w:pPr>
        <w:pStyle w:val="ListParagraph"/>
        <w:numPr>
          <w:ilvl w:val="0"/>
          <w:numId w:val="5"/>
        </w:numPr>
        <w:rPr>
          <w:del w:id="51" w:author="MARY BROWN-EDOKPAYI" w:date="2019-12-03T21:09:00Z"/>
          <w:rPrChange w:id="52" w:author="MARY BROWN-EDOKPAYI" w:date="2019-12-03T21:09:00Z">
            <w:rPr>
              <w:del w:id="53" w:author="MARY BROWN-EDOKPAYI" w:date="2019-12-03T21:09:00Z"/>
              <w:rFonts w:ascii="Calibri" w:eastAsia="Calibri" w:hAnsi="Calibri" w:cs="Calibri"/>
            </w:rPr>
          </w:rPrChange>
        </w:rPr>
      </w:pPr>
      <w:del w:id="54" w:author="MARY BROWN-EDOKPAYI" w:date="2019-12-03T21:09:00Z">
        <w:r w:rsidRPr="002E4ED5" w:rsidDel="002E4ED5">
          <w:rPr>
            <w:rFonts w:ascii="Calibri" w:eastAsia="Calibri" w:hAnsi="Calibri" w:cs="Calibri"/>
            <w:rPrChange w:id="55" w:author="MARY BROWN-EDOKPAYI" w:date="2019-12-03T21:09:00Z">
              <w:rPr/>
            </w:rPrChange>
          </w:rPr>
          <w:delText>•</w:delText>
        </w:r>
        <w:r w:rsidDel="002E4ED5">
          <w:tab/>
        </w:r>
      </w:del>
      <w:r w:rsidRPr="002E4ED5">
        <w:rPr>
          <w:rFonts w:ascii="Calibri" w:eastAsia="Calibri" w:hAnsi="Calibri" w:cs="Calibri"/>
          <w:rPrChange w:id="56" w:author="MARY BROWN-EDOKPAYI" w:date="2019-12-03T21:09:00Z">
            <w:rPr/>
          </w:rPrChange>
        </w:rPr>
        <w:t xml:space="preserve">Permissions </w:t>
      </w:r>
    </w:p>
    <w:p w14:paraId="45E2DEAB" w14:textId="77777777" w:rsidR="002E4ED5" w:rsidRDefault="002E4ED5" w:rsidP="002E4ED5">
      <w:pPr>
        <w:pStyle w:val="ListParagraph"/>
        <w:numPr>
          <w:ilvl w:val="0"/>
          <w:numId w:val="5"/>
        </w:numPr>
        <w:rPr>
          <w:ins w:id="57" w:author="MARY BROWN-EDOKPAYI" w:date="2019-12-03T21:09:00Z"/>
        </w:rPr>
        <w:pPrChange w:id="58" w:author="MARY BROWN-EDOKPAYI" w:date="2019-12-03T21:09:00Z">
          <w:pPr/>
        </w:pPrChange>
      </w:pPr>
    </w:p>
    <w:p w14:paraId="5ED58959" w14:textId="5AB5147A" w:rsidR="21A8C8BB" w:rsidRPr="002E4ED5" w:rsidDel="002E4ED5" w:rsidRDefault="21A8C8BB" w:rsidP="002E4ED5">
      <w:pPr>
        <w:pStyle w:val="ListParagraph"/>
        <w:numPr>
          <w:ilvl w:val="0"/>
          <w:numId w:val="5"/>
        </w:numPr>
        <w:rPr>
          <w:del w:id="59" w:author="MARY BROWN-EDOKPAYI" w:date="2019-12-03T21:09:00Z"/>
          <w:rPrChange w:id="60" w:author="MARY BROWN-EDOKPAYI" w:date="2019-12-03T21:09:00Z">
            <w:rPr>
              <w:del w:id="61" w:author="MARY BROWN-EDOKPAYI" w:date="2019-12-03T21:09:00Z"/>
              <w:rFonts w:ascii="Calibri" w:eastAsia="Calibri" w:hAnsi="Calibri" w:cs="Calibri"/>
            </w:rPr>
          </w:rPrChange>
        </w:rPr>
      </w:pPr>
      <w:del w:id="62" w:author="MARY BROWN-EDOKPAYI" w:date="2019-12-03T21:09:00Z">
        <w:r w:rsidRPr="002E4ED5" w:rsidDel="002E4ED5">
          <w:rPr>
            <w:rFonts w:ascii="Calibri" w:eastAsia="Calibri" w:hAnsi="Calibri" w:cs="Calibri"/>
            <w:rPrChange w:id="63" w:author="MARY BROWN-EDOKPAYI" w:date="2019-12-03T21:09:00Z">
              <w:rPr/>
            </w:rPrChange>
          </w:rPr>
          <w:delText>•</w:delText>
        </w:r>
        <w:r w:rsidDel="002E4ED5">
          <w:tab/>
        </w:r>
      </w:del>
      <w:ins w:id="64" w:author="MARY BROWN-EDOKPAYI" w:date="2019-12-03T21:20:00Z">
        <w:r w:rsidR="007D22E7">
          <w:rPr>
            <w:rFonts w:ascii="Calibri" w:eastAsia="Calibri" w:hAnsi="Calibri" w:cs="Calibri"/>
          </w:rPr>
          <w:t xml:space="preserve">SharePoint </w:t>
        </w:r>
      </w:ins>
      <w:del w:id="65" w:author="MARY BROWN-EDOKPAYI" w:date="2019-12-03T21:20:00Z">
        <w:r w:rsidRPr="002E4ED5" w:rsidDel="007D22E7">
          <w:rPr>
            <w:rFonts w:ascii="Calibri" w:eastAsia="Calibri" w:hAnsi="Calibri" w:cs="Calibri"/>
            <w:rPrChange w:id="66" w:author="MARY BROWN-EDOKPAYI" w:date="2019-12-03T21:09:00Z">
              <w:rPr/>
            </w:rPrChange>
          </w:rPr>
          <w:delText xml:space="preserve">Users Features </w:delText>
        </w:r>
      </w:del>
      <w:r w:rsidRPr="002E4ED5">
        <w:rPr>
          <w:rFonts w:ascii="Calibri" w:eastAsia="Calibri" w:hAnsi="Calibri" w:cs="Calibri"/>
          <w:rPrChange w:id="67" w:author="MARY BROWN-EDOKPAYI" w:date="2019-12-03T21:09:00Z">
            <w:rPr/>
          </w:rPrChange>
        </w:rPr>
        <w:t xml:space="preserve">Customizations (including custom code) </w:t>
      </w:r>
    </w:p>
    <w:p w14:paraId="5C052A12" w14:textId="77777777" w:rsidR="002E4ED5" w:rsidRDefault="002E4ED5" w:rsidP="002E4ED5">
      <w:pPr>
        <w:pStyle w:val="ListParagraph"/>
        <w:numPr>
          <w:ilvl w:val="0"/>
          <w:numId w:val="5"/>
        </w:numPr>
        <w:rPr>
          <w:ins w:id="68" w:author="MARY BROWN-EDOKPAYI" w:date="2019-12-03T21:09:00Z"/>
        </w:rPr>
        <w:pPrChange w:id="69" w:author="MARY BROWN-EDOKPAYI" w:date="2019-12-03T21:09:00Z">
          <w:pPr/>
        </w:pPrChange>
      </w:pPr>
    </w:p>
    <w:p w14:paraId="5C5A4F2D" w14:textId="06ACA95A" w:rsidR="21A8C8BB" w:rsidRDefault="21A8C8BB" w:rsidP="002E4ED5">
      <w:pPr>
        <w:pStyle w:val="ListParagraph"/>
        <w:numPr>
          <w:ilvl w:val="0"/>
          <w:numId w:val="5"/>
        </w:numPr>
        <w:pPrChange w:id="70" w:author="MARY BROWN-EDOKPAYI" w:date="2019-12-03T21:09:00Z">
          <w:pPr/>
        </w:pPrChange>
      </w:pPr>
      <w:del w:id="71" w:author="MARY BROWN-EDOKPAYI" w:date="2019-12-03T21:09:00Z">
        <w:r w:rsidRPr="002E4ED5" w:rsidDel="002E4ED5">
          <w:rPr>
            <w:rFonts w:ascii="Calibri" w:eastAsia="Calibri" w:hAnsi="Calibri" w:cs="Calibri"/>
            <w:rPrChange w:id="72" w:author="MARY BROWN-EDOKPAYI" w:date="2019-12-03T21:09:00Z">
              <w:rPr/>
            </w:rPrChange>
          </w:rPr>
          <w:delText>•</w:delText>
        </w:r>
        <w:r w:rsidDel="002E4ED5">
          <w:tab/>
        </w:r>
      </w:del>
      <w:r w:rsidRPr="002E4ED5">
        <w:rPr>
          <w:rFonts w:ascii="Calibri" w:eastAsia="Calibri" w:hAnsi="Calibri" w:cs="Calibri"/>
          <w:rPrChange w:id="73" w:author="MARY BROWN-EDOKPAYI" w:date="2019-12-03T21:09:00Z">
            <w:rPr/>
          </w:rPrChange>
        </w:rPr>
        <w:t xml:space="preserve">Integration with other systems </w:t>
      </w:r>
    </w:p>
    <w:p w14:paraId="70F81D71" w14:textId="62D06FE8" w:rsidR="21A8C8BB" w:rsidRDefault="21A8C8BB" w:rsidP="007D22E7">
      <w:pPr>
        <w:ind w:left="720"/>
        <w:pPrChange w:id="74" w:author="MARY BROWN-EDOKPAYI" w:date="2019-12-03T21:19:00Z">
          <w:pPr/>
        </w:pPrChange>
      </w:pPr>
      <w:r w:rsidRPr="21A8C8BB">
        <w:rPr>
          <w:rFonts w:ascii="Calibri" w:eastAsia="Calibri" w:hAnsi="Calibri" w:cs="Calibri"/>
        </w:rPr>
        <w:t xml:space="preserve">The plan should also make it clear who the key </w:t>
      </w:r>
      <w:ins w:id="75" w:author="MARY BROWN-EDOKPAYI" w:date="2019-12-03T21:22:00Z">
        <w:r w:rsidR="007D22E7">
          <w:rPr>
            <w:rFonts w:ascii="Calibri" w:eastAsia="Calibri" w:hAnsi="Calibri" w:cs="Calibri"/>
          </w:rPr>
          <w:t xml:space="preserve">personnel </w:t>
        </w:r>
      </w:ins>
      <w:r w:rsidRPr="21A8C8BB">
        <w:rPr>
          <w:rFonts w:ascii="Calibri" w:eastAsia="Calibri" w:hAnsi="Calibri" w:cs="Calibri"/>
        </w:rPr>
        <w:t>contacts will be for each facet of the migration and how each</w:t>
      </w:r>
      <w:ins w:id="76" w:author="MARY BROWN-EDOKPAYI" w:date="2019-12-03T21:22:00Z">
        <w:r w:rsidR="007D22E7">
          <w:rPr>
            <w:rFonts w:ascii="Calibri" w:eastAsia="Calibri" w:hAnsi="Calibri" w:cs="Calibri"/>
          </w:rPr>
          <w:t xml:space="preserve"> facet</w:t>
        </w:r>
      </w:ins>
      <w:r w:rsidRPr="21A8C8BB">
        <w:rPr>
          <w:rFonts w:ascii="Calibri" w:eastAsia="Calibri" w:hAnsi="Calibri" w:cs="Calibri"/>
        </w:rPr>
        <w:t xml:space="preserve"> will be planned, handled and tested. SharePoint 2016 and SharePoint Online allow for much more sophisticated information architecture than was possible in previous versions or in other systems. </w:t>
      </w:r>
      <w:del w:id="77" w:author="MARY BROWN-EDOKPAYI" w:date="2019-12-03T21:23:00Z">
        <w:r w:rsidRPr="21A8C8BB" w:rsidDel="007D22E7">
          <w:rPr>
            <w:rFonts w:ascii="Calibri" w:eastAsia="Calibri" w:hAnsi="Calibri" w:cs="Calibri"/>
          </w:rPr>
          <w:delText xml:space="preserve">The migration process gives organizations an ideal opportunity to re-architect and restructure the information architecture. </w:delText>
        </w:r>
      </w:del>
    </w:p>
    <w:p w14:paraId="4DD1029C" w14:textId="79B430AA" w:rsidR="21A8C8BB" w:rsidRDefault="21A8C8BB" w:rsidP="007D22E7">
      <w:pPr>
        <w:pStyle w:val="ListParagraph"/>
        <w:numPr>
          <w:ilvl w:val="0"/>
          <w:numId w:val="6"/>
        </w:numPr>
        <w:pPrChange w:id="78" w:author="MARY BROWN-EDOKPAYI" w:date="2019-12-03T21:23:00Z">
          <w:pPr/>
        </w:pPrChange>
      </w:pPr>
      <w:r w:rsidRPr="007D22E7">
        <w:rPr>
          <w:rFonts w:ascii="Calibri" w:eastAsia="Calibri" w:hAnsi="Calibri" w:cs="Calibri"/>
          <w:rPrChange w:id="79" w:author="MARY BROWN-EDOKPAYI" w:date="2019-12-03T21:23:00Z">
            <w:rPr/>
          </w:rPrChange>
        </w:rPr>
        <w:t>PREPARE AN INFORMATION ARCHITECTURE PLAN</w:t>
      </w:r>
      <w:ins w:id="80" w:author="MARY BROWN-EDOKPAYI" w:date="2019-12-03T21:46:00Z">
        <w:r w:rsidR="00203B4F">
          <w:rPr>
            <w:rFonts w:ascii="Calibri" w:eastAsia="Calibri" w:hAnsi="Calibri" w:cs="Calibri"/>
          </w:rPr>
          <w:t xml:space="preserve"> (</w:t>
        </w:r>
      </w:ins>
      <w:bookmarkStart w:id="81" w:name="_GoBack"/>
      <w:bookmarkEnd w:id="81"/>
      <w:ins w:id="82" w:author="Mary Brown-Edokpayi" w:date="2019-12-03T21:47:00Z">
        <w:r w:rsidR="003B46F8">
          <w:rPr>
            <w:rFonts w:ascii="Calibri" w:eastAsia="Calibri" w:hAnsi="Calibri" w:cs="Calibri"/>
          </w:rPr>
          <w:t xml:space="preserve">Organizing and labeling </w:t>
        </w:r>
        <w:r w:rsidR="00871E16">
          <w:rPr>
            <w:rFonts w:ascii="Calibri" w:eastAsia="Calibri" w:hAnsi="Calibri" w:cs="Calibri"/>
          </w:rPr>
          <w:t>data)</w:t>
        </w:r>
      </w:ins>
      <w:r w:rsidRPr="007D22E7">
        <w:rPr>
          <w:rFonts w:ascii="Calibri" w:eastAsia="Calibri" w:hAnsi="Calibri" w:cs="Calibri"/>
          <w:rPrChange w:id="83" w:author="MARY BROWN-EDOKPAYI" w:date="2019-12-03T21:23:00Z">
            <w:rPr/>
          </w:rPrChange>
        </w:rPr>
        <w:t xml:space="preserve"> </w:t>
      </w:r>
    </w:p>
    <w:p w14:paraId="4F2919BC" w14:textId="3F8789E4" w:rsidR="21A8C8BB" w:rsidRDefault="21A8C8BB" w:rsidP="007D22E7">
      <w:pPr>
        <w:ind w:left="720"/>
        <w:pPrChange w:id="84" w:author="MARY BROWN-EDOKPAYI" w:date="2019-12-03T21:23:00Z">
          <w:pPr/>
        </w:pPrChange>
      </w:pPr>
      <w:commentRangeStart w:id="85"/>
      <w:r w:rsidRPr="21A8C8BB">
        <w:rPr>
          <w:rFonts w:ascii="Calibri" w:eastAsia="Calibri" w:hAnsi="Calibri" w:cs="Calibri"/>
        </w:rPr>
        <w:t xml:space="preserve">SharePoint taxonomy </w:t>
      </w:r>
      <w:commentRangeEnd w:id="85"/>
      <w:r w:rsidR="007D22E7">
        <w:rPr>
          <w:rStyle w:val="CommentReference"/>
        </w:rPr>
        <w:commentReference w:id="85"/>
      </w:r>
      <w:r w:rsidRPr="21A8C8BB">
        <w:rPr>
          <w:rFonts w:ascii="Calibri" w:eastAsia="Calibri" w:hAnsi="Calibri" w:cs="Calibri"/>
        </w:rPr>
        <w:t xml:space="preserve">is a particularly interesting consideration for organizations migrating or upgrading to SharePoint Online. Long-term information architecture governance can help to improve </w:t>
      </w:r>
      <w:commentRangeStart w:id="86"/>
      <w:r w:rsidRPr="21A8C8BB">
        <w:rPr>
          <w:rFonts w:ascii="Calibri" w:eastAsia="Calibri" w:hAnsi="Calibri" w:cs="Calibri"/>
        </w:rPr>
        <w:t xml:space="preserve">this scenario </w:t>
      </w:r>
      <w:commentRangeEnd w:id="86"/>
      <w:r w:rsidR="007D22E7">
        <w:rPr>
          <w:rStyle w:val="CommentReference"/>
        </w:rPr>
        <w:commentReference w:id="86"/>
      </w:r>
      <w:r w:rsidRPr="21A8C8BB">
        <w:rPr>
          <w:rFonts w:ascii="Calibri" w:eastAsia="Calibri" w:hAnsi="Calibri" w:cs="Calibri"/>
        </w:rPr>
        <w:t xml:space="preserve">and result in content being better organized and searchable. </w:t>
      </w:r>
      <w:commentRangeStart w:id="87"/>
      <w:r w:rsidRPr="21A8C8BB">
        <w:rPr>
          <w:rFonts w:ascii="Calibri" w:eastAsia="Calibri" w:hAnsi="Calibri" w:cs="Calibri"/>
        </w:rPr>
        <w:t xml:space="preserve">Migrations that simply dump data into a </w:t>
      </w:r>
      <w:r w:rsidR="00565DA4" w:rsidRPr="21A8C8BB">
        <w:rPr>
          <w:rFonts w:ascii="Calibri" w:eastAsia="Calibri" w:hAnsi="Calibri" w:cs="Calibri"/>
        </w:rPr>
        <w:t>loosely defined</w:t>
      </w:r>
      <w:r w:rsidRPr="21A8C8BB">
        <w:rPr>
          <w:rFonts w:ascii="Calibri" w:eastAsia="Calibri" w:hAnsi="Calibri" w:cs="Calibri"/>
        </w:rPr>
        <w:t xml:space="preserve"> structure or migrate into existing data structures </w:t>
      </w:r>
      <w:commentRangeEnd w:id="87"/>
      <w:r w:rsidR="007D22E7">
        <w:rPr>
          <w:rStyle w:val="CommentReference"/>
        </w:rPr>
        <w:commentReference w:id="87"/>
      </w:r>
      <w:r w:rsidRPr="21A8C8BB">
        <w:rPr>
          <w:rFonts w:ascii="Calibri" w:eastAsia="Calibri" w:hAnsi="Calibri" w:cs="Calibri"/>
        </w:rPr>
        <w:t xml:space="preserve">are often considered failures because they lack any type of defined governance plan and often suffer from low adoption rates as users can’t easily find the data they need. </w:t>
      </w:r>
    </w:p>
    <w:p w14:paraId="0C8BE856" w14:textId="348E6DF8" w:rsidR="007D22E7" w:rsidRPr="007D22E7" w:rsidRDefault="007D22E7" w:rsidP="007D22E7">
      <w:pPr>
        <w:pStyle w:val="ListParagraph"/>
        <w:numPr>
          <w:ilvl w:val="0"/>
          <w:numId w:val="6"/>
        </w:numPr>
        <w:rPr>
          <w:ins w:id="88" w:author="MARY BROWN-EDOKPAYI" w:date="2019-12-03T21:25:00Z"/>
          <w:rPrChange w:id="89" w:author="MARY BROWN-EDOKPAYI" w:date="2019-12-03T21:25:00Z">
            <w:rPr>
              <w:ins w:id="90" w:author="MARY BROWN-EDOKPAYI" w:date="2019-12-03T21:25:00Z"/>
              <w:rFonts w:ascii="Calibri" w:eastAsia="Calibri" w:hAnsi="Calibri" w:cs="Calibri"/>
            </w:rPr>
          </w:rPrChange>
        </w:rPr>
      </w:pPr>
      <w:ins w:id="91" w:author="MARY BROWN-EDOKPAYI" w:date="2019-12-03T21:25:00Z">
        <w:r w:rsidRPr="007D22E7">
          <w:rPr>
            <w:rFonts w:ascii="Calibri" w:eastAsia="Calibri" w:hAnsi="Calibri" w:cs="Calibri"/>
            <w:rPrChange w:id="92" w:author="MARY BROWN-EDOKPAYI" w:date="2019-12-03T21:25:00Z">
              <w:rPr/>
            </w:rPrChange>
          </w:rPr>
          <w:t xml:space="preserve">PREPARE A MIGRATION TEST PLAN </w:t>
        </w:r>
      </w:ins>
      <w:ins w:id="93" w:author="Mary Brown-Edokpayi" w:date="2019-12-03T21:48:00Z">
        <w:r w:rsidR="0057785C">
          <w:rPr>
            <w:rFonts w:ascii="Calibri" w:eastAsia="Calibri" w:hAnsi="Calibri" w:cs="Calibri"/>
          </w:rPr>
          <w:t>(</w:t>
        </w:r>
        <w:r w:rsidR="009228EE">
          <w:rPr>
            <w:rFonts w:ascii="Calibri" w:eastAsia="Calibri" w:hAnsi="Calibri" w:cs="Calibri"/>
          </w:rPr>
          <w:t>How will data be moved into new location)</w:t>
        </w:r>
      </w:ins>
    </w:p>
    <w:p w14:paraId="5A666DB1" w14:textId="77777777" w:rsidR="00D621D3" w:rsidRDefault="007D22E7" w:rsidP="007D22E7">
      <w:pPr>
        <w:pStyle w:val="ListParagraph"/>
        <w:rPr>
          <w:ins w:id="94" w:author="MARY BROWN-EDOKPAYI" w:date="2019-12-03T21:27:00Z"/>
          <w:rFonts w:ascii="Calibri" w:eastAsia="Calibri" w:hAnsi="Calibri" w:cs="Calibri"/>
        </w:rPr>
      </w:pPr>
      <w:commentRangeStart w:id="95"/>
      <w:ins w:id="96" w:author="MARY BROWN-EDOKPAYI" w:date="2019-12-03T21:25:00Z">
        <w:r w:rsidRPr="007D22E7">
          <w:rPr>
            <w:rFonts w:ascii="Calibri" w:eastAsia="Calibri" w:hAnsi="Calibri" w:cs="Calibri"/>
            <w:rPrChange w:id="97" w:author="MARY BROWN-EDOKPAYI" w:date="2019-12-03T21:25:00Z">
              <w:rPr/>
            </w:rPrChange>
          </w:rPr>
          <w:t xml:space="preserve">in the existing platform, as part of a document workflow process or as a method of displaying critical data in a particular. </w:t>
        </w:r>
      </w:ins>
      <w:commentRangeEnd w:id="95"/>
      <w:r>
        <w:rPr>
          <w:rStyle w:val="CommentReference"/>
        </w:rPr>
        <w:commentReference w:id="95"/>
      </w:r>
    </w:p>
    <w:p w14:paraId="3D25A482" w14:textId="77777777" w:rsidR="00D621D3" w:rsidRDefault="00D621D3" w:rsidP="007D22E7">
      <w:pPr>
        <w:pStyle w:val="ListParagraph"/>
        <w:rPr>
          <w:ins w:id="98" w:author="MARY BROWN-EDOKPAYI" w:date="2019-12-03T21:27:00Z"/>
          <w:rFonts w:ascii="Calibri" w:eastAsia="Calibri" w:hAnsi="Calibri" w:cs="Calibri"/>
        </w:rPr>
      </w:pPr>
    </w:p>
    <w:p w14:paraId="0E9B1754" w14:textId="77777777" w:rsidR="00D621D3" w:rsidRDefault="007D22E7" w:rsidP="00D621D3">
      <w:pPr>
        <w:pStyle w:val="ListParagraph"/>
        <w:rPr>
          <w:ins w:id="99" w:author="MARY BROWN-EDOKPAYI" w:date="2019-12-03T21:29:00Z"/>
          <w:rFonts w:ascii="Calibri" w:eastAsia="Calibri" w:hAnsi="Calibri" w:cs="Calibri"/>
        </w:rPr>
      </w:pPr>
      <w:ins w:id="100" w:author="MARY BROWN-EDOKPAYI" w:date="2019-12-03T21:25:00Z">
        <w:r w:rsidRPr="007D22E7">
          <w:rPr>
            <w:rFonts w:ascii="Calibri" w:eastAsia="Calibri" w:hAnsi="Calibri" w:cs="Calibri"/>
            <w:rPrChange w:id="101" w:author="MARY BROWN-EDOKPAYI" w:date="2019-12-03T21:25:00Z">
              <w:rPr/>
            </w:rPrChange>
          </w:rPr>
          <w:t xml:space="preserve">In addition to </w:t>
        </w:r>
        <w:commentRangeStart w:id="102"/>
        <w:r w:rsidRPr="007D22E7">
          <w:rPr>
            <w:rFonts w:ascii="Calibri" w:eastAsia="Calibri" w:hAnsi="Calibri" w:cs="Calibri"/>
            <w:rPrChange w:id="103" w:author="MARY BROWN-EDOKPAYI" w:date="2019-12-03T21:25:00Z">
              <w:rPr/>
            </w:rPrChange>
          </w:rPr>
          <w:t xml:space="preserve">the test </w:t>
        </w:r>
      </w:ins>
      <w:commentRangeEnd w:id="102"/>
      <w:r w:rsidR="00D621D3">
        <w:rPr>
          <w:rStyle w:val="CommentReference"/>
        </w:rPr>
        <w:commentReference w:id="102"/>
      </w:r>
      <w:ins w:id="104" w:author="MARY BROWN-EDOKPAYI" w:date="2019-12-03T21:25:00Z">
        <w:r w:rsidRPr="007D22E7">
          <w:rPr>
            <w:rFonts w:ascii="Calibri" w:eastAsia="Calibri" w:hAnsi="Calibri" w:cs="Calibri"/>
            <w:rPrChange w:id="105" w:author="MARY BROWN-EDOKPAYI" w:date="2019-12-03T21:25:00Z">
              <w:rPr/>
            </w:rPrChange>
          </w:rPr>
          <w:t>environment, the test plan should always include a User Acceptance Testing (UAT) phase, which allows users to test the migrated data in the new environment themselves before it</w:t>
        </w:r>
        <w:del w:id="106" w:author="MARY BROWN-EDOKPAYI" w:date="2019-12-03T21:28:00Z">
          <w:r w:rsidRPr="007D22E7" w:rsidDel="00D621D3">
            <w:rPr>
              <w:rFonts w:ascii="Calibri" w:eastAsia="Calibri" w:hAnsi="Calibri" w:cs="Calibri"/>
              <w:rPrChange w:id="107" w:author="MARY BROWN-EDOKPAYI" w:date="2019-12-03T21:25:00Z">
                <w:rPr/>
              </w:rPrChange>
            </w:rPr>
            <w:delText>’s</w:delText>
          </w:r>
        </w:del>
      </w:ins>
      <w:ins w:id="108" w:author="MARY BROWN-EDOKPAYI" w:date="2019-12-03T21:28:00Z">
        <w:r w:rsidR="00D621D3">
          <w:rPr>
            <w:rFonts w:ascii="Calibri" w:eastAsia="Calibri" w:hAnsi="Calibri" w:cs="Calibri"/>
          </w:rPr>
          <w:t xml:space="preserve"> is</w:t>
        </w:r>
      </w:ins>
      <w:ins w:id="109" w:author="MARY BROWN-EDOKPAYI" w:date="2019-12-03T21:25:00Z">
        <w:r w:rsidRPr="007D22E7">
          <w:rPr>
            <w:rFonts w:ascii="Calibri" w:eastAsia="Calibri" w:hAnsi="Calibri" w:cs="Calibri"/>
            <w:rPrChange w:id="110" w:author="MARY BROWN-EDOKPAYI" w:date="2019-12-03T21:25:00Z">
              <w:rPr/>
            </w:rPrChange>
          </w:rPr>
          <w:t xml:space="preserve"> accepted as production data. </w:t>
        </w:r>
      </w:ins>
      <w:ins w:id="111" w:author="MARY BROWN-EDOKPAYI" w:date="2019-12-03T21:29:00Z">
        <w:r w:rsidR="00D621D3" w:rsidRPr="00FF084B">
          <w:rPr>
            <w:rFonts w:ascii="Calibri" w:eastAsia="Calibri" w:hAnsi="Calibri" w:cs="Calibri"/>
          </w:rPr>
          <w:t xml:space="preserve">A UAT allows for issues to be identified and for the migration process itself to be fully vetted in advance. </w:t>
        </w:r>
      </w:ins>
      <w:ins w:id="112" w:author="MARY BROWN-EDOKPAYI" w:date="2019-12-03T21:25:00Z">
        <w:r w:rsidRPr="007D22E7">
          <w:rPr>
            <w:rFonts w:ascii="Calibri" w:eastAsia="Calibri" w:hAnsi="Calibri" w:cs="Calibri"/>
            <w:rPrChange w:id="113" w:author="MARY BROWN-EDOKPAYI" w:date="2019-12-03T21:25:00Z">
              <w:rPr/>
            </w:rPrChange>
          </w:rPr>
          <w:t xml:space="preserve">Ideally, the UAT users should be chosen from a subset of the members across an organization to ensure they properly represent the type of users expected in the system. </w:t>
        </w:r>
      </w:ins>
    </w:p>
    <w:p w14:paraId="09D80A39" w14:textId="3D62B3DE" w:rsidR="007D22E7" w:rsidRPr="00D621D3" w:rsidRDefault="007D22E7">
      <w:pPr>
        <w:rPr>
          <w:ins w:id="114" w:author="MARY BROWN-EDOKPAYI" w:date="2019-12-03T21:25:00Z"/>
          <w:rFonts w:ascii="Calibri" w:eastAsia="Calibri" w:hAnsi="Calibri" w:cs="Calibri"/>
          <w:rPrChange w:id="115" w:author="MARY BROWN-EDOKPAYI" w:date="2019-12-03T21:29:00Z">
            <w:rPr>
              <w:ins w:id="116" w:author="MARY BROWN-EDOKPAYI" w:date="2019-12-03T21:25:00Z"/>
            </w:rPr>
          </w:rPrChange>
        </w:rPr>
      </w:pPr>
      <w:ins w:id="117" w:author="MARY BROWN-EDOKPAYI" w:date="2019-12-03T21:25:00Z">
        <w:del w:id="118" w:author="MARY BROWN-EDOKPAYI" w:date="2019-12-03T21:29:00Z">
          <w:r w:rsidRPr="00D621D3" w:rsidDel="00D621D3">
            <w:rPr>
              <w:rFonts w:ascii="Calibri" w:eastAsia="Calibri" w:hAnsi="Calibri" w:cs="Calibri"/>
              <w:rPrChange w:id="119" w:author="MARY BROWN-EDOKPAYI" w:date="2019-12-03T21:29:00Z">
                <w:rPr/>
              </w:rPrChange>
            </w:rPr>
            <w:delText xml:space="preserve">A UAT allows for issues to be identified and for the migration process itself to be fully vetted in advance. </w:delText>
          </w:r>
        </w:del>
        <w:r w:rsidRPr="00D621D3">
          <w:rPr>
            <w:rFonts w:ascii="Calibri" w:eastAsia="Calibri" w:hAnsi="Calibri" w:cs="Calibri"/>
            <w:rPrChange w:id="120" w:author="MARY BROWN-EDOKPAYI" w:date="2019-12-03T21:29:00Z">
              <w:rPr/>
            </w:rPrChange>
          </w:rPr>
          <w:t>After a plan has been created, information governance plans are enacted</w:t>
        </w:r>
      </w:ins>
      <w:ins w:id="121" w:author="MARY BROWN-EDOKPAYI" w:date="2019-12-03T21:29:00Z">
        <w:r w:rsidR="00D621D3" w:rsidRPr="00D621D3">
          <w:rPr>
            <w:rFonts w:ascii="Calibri" w:eastAsia="Calibri" w:hAnsi="Calibri" w:cs="Calibri"/>
            <w:rPrChange w:id="122" w:author="MARY BROWN-EDOKPAYI" w:date="2019-12-03T21:29:00Z">
              <w:rPr/>
            </w:rPrChange>
          </w:rPr>
          <w:t>,</w:t>
        </w:r>
      </w:ins>
      <w:ins w:id="123" w:author="MARY BROWN-EDOKPAYI" w:date="2019-12-03T21:25:00Z">
        <w:r w:rsidRPr="00D621D3">
          <w:rPr>
            <w:rFonts w:ascii="Calibri" w:eastAsia="Calibri" w:hAnsi="Calibri" w:cs="Calibri"/>
            <w:rPrChange w:id="124" w:author="MARY BROWN-EDOKPAYI" w:date="2019-12-03T21:29:00Z">
              <w:rPr/>
            </w:rPrChange>
          </w:rPr>
          <w:t xml:space="preserve"> and the migration process has been tested, the process of migrating content from source to the target can commence. </w:t>
        </w:r>
      </w:ins>
    </w:p>
    <w:p w14:paraId="46292931" w14:textId="6ABB6B79" w:rsidR="00D621D3" w:rsidRDefault="00D621D3">
      <w:pPr>
        <w:rPr>
          <w:ins w:id="125" w:author="MARY BROWN-EDOKPAYI" w:date="2019-12-03T21:29:00Z"/>
          <w:rFonts w:ascii="Calibri" w:eastAsia="Calibri" w:hAnsi="Calibri" w:cs="Calibri"/>
        </w:rPr>
      </w:pPr>
      <w:commentRangeStart w:id="126"/>
      <w:ins w:id="127" w:author="MARY BROWN-EDOKPAYI" w:date="2019-12-03T21:29:00Z">
        <w:r>
          <w:rPr>
            <w:rFonts w:ascii="Calibri" w:eastAsia="Calibri" w:hAnsi="Calibri" w:cs="Calibri"/>
          </w:rPr>
          <w:t>FACTORS TO CONSIDER</w:t>
        </w:r>
      </w:ins>
      <w:ins w:id="128" w:author="MARY BROWN-EDOKPAYI" w:date="2019-12-03T21:31:00Z">
        <w:r>
          <w:rPr>
            <w:rFonts w:ascii="Calibri" w:eastAsia="Calibri" w:hAnsi="Calibri" w:cs="Calibri"/>
          </w:rPr>
          <w:t xml:space="preserve"> TO FACILIATE MIGRATION</w:t>
        </w:r>
      </w:ins>
    </w:p>
    <w:p w14:paraId="5A1CF61E" w14:textId="5F0E6442" w:rsidR="21A8C8BB" w:rsidRPr="00C616BD" w:rsidDel="00C616BD" w:rsidRDefault="21A8C8BB" w:rsidP="00C616BD">
      <w:pPr>
        <w:pStyle w:val="ListParagraph"/>
        <w:numPr>
          <w:ilvl w:val="0"/>
          <w:numId w:val="6"/>
        </w:numPr>
        <w:rPr>
          <w:del w:id="129" w:author="Mary Brown-Edokpayi" w:date="2019-12-03T21:50:00Z"/>
          <w:rPrChange w:id="130" w:author="Mary Brown-Edokpayi" w:date="2019-12-03T21:50:00Z">
            <w:rPr>
              <w:del w:id="131" w:author="Mary Brown-Edokpayi" w:date="2019-12-03T21:50:00Z"/>
              <w:rFonts w:ascii="Calibri" w:eastAsia="Calibri" w:hAnsi="Calibri" w:cs="Calibri"/>
            </w:rPr>
          </w:rPrChange>
        </w:rPr>
      </w:pPr>
      <w:r w:rsidRPr="00D621D3">
        <w:rPr>
          <w:rFonts w:ascii="Calibri" w:eastAsia="Calibri" w:hAnsi="Calibri" w:cs="Calibri"/>
          <w:rPrChange w:id="132" w:author="MARY BROWN-EDOKPAYI" w:date="2019-12-03T21:31:00Z">
            <w:rPr/>
          </w:rPrChange>
        </w:rPr>
        <w:t xml:space="preserve">CONSIDER SHAREPOINT CUSTOMIZATIONS AND INTEGRATION </w:t>
      </w:r>
    </w:p>
    <w:p w14:paraId="7C4545E0" w14:textId="77777777" w:rsidR="00C616BD" w:rsidRDefault="00C616BD" w:rsidP="00D621D3">
      <w:pPr>
        <w:pStyle w:val="ListParagraph"/>
        <w:numPr>
          <w:ilvl w:val="0"/>
          <w:numId w:val="6"/>
        </w:numPr>
        <w:rPr>
          <w:ins w:id="133" w:author="Mary Brown-Edokpayi" w:date="2019-12-03T21:50:00Z"/>
        </w:rPr>
        <w:pPrChange w:id="134" w:author="MARY BROWN-EDOKPAYI" w:date="2019-12-03T21:31:00Z">
          <w:pPr/>
        </w:pPrChange>
      </w:pPr>
    </w:p>
    <w:p w14:paraId="3F40F5A6" w14:textId="09D82574" w:rsidR="21A8C8BB" w:rsidDel="00956DC7" w:rsidRDefault="21A8C8BB" w:rsidP="00C616BD">
      <w:pPr>
        <w:pStyle w:val="ListParagraph"/>
        <w:numPr>
          <w:ilvl w:val="0"/>
          <w:numId w:val="6"/>
        </w:numPr>
        <w:rPr>
          <w:del w:id="135" w:author="MARY BROWN-EDOKPAYI" w:date="2019-12-03T21:39:00Z"/>
        </w:rPr>
        <w:pPrChange w:id="136" w:author="Mary Brown-Edokpayi" w:date="2019-12-03T21:50:00Z">
          <w:pPr/>
        </w:pPrChange>
      </w:pPr>
      <w:del w:id="137" w:author="MARY BROWN-EDOKPAYI" w:date="2019-12-03T21:39:00Z">
        <w:r w:rsidRPr="00C616BD" w:rsidDel="00956DC7">
          <w:rPr>
            <w:rFonts w:ascii="Calibri" w:eastAsia="Calibri" w:hAnsi="Calibri" w:cs="Calibri"/>
            <w:rPrChange w:id="138" w:author="Mary Brown-Edokpayi" w:date="2019-12-03T21:50:00Z">
              <w:rPr/>
            </w:rPrChange>
          </w:rPr>
          <w:delText>The ability to test the migration process is critical from a risk management perspective</w:delText>
        </w:r>
      </w:del>
      <w:del w:id="139" w:author="MARY BROWN-EDOKPAYI" w:date="2019-12-03T21:31:00Z">
        <w:r w:rsidR="008C29CB" w:rsidRPr="00C616BD" w:rsidDel="00D621D3">
          <w:rPr>
            <w:rFonts w:ascii="Calibri" w:eastAsia="Calibri" w:hAnsi="Calibri" w:cs="Calibri"/>
            <w:rPrChange w:id="140" w:author="Mary Brown-Edokpayi" w:date="2019-12-03T21:50:00Z">
              <w:rPr/>
            </w:rPrChange>
          </w:rPr>
          <w:delText>—</w:delText>
        </w:r>
      </w:del>
      <w:del w:id="141" w:author="MARY BROWN-EDOKPAYI" w:date="2019-12-03T21:39:00Z">
        <w:r w:rsidR="008C29CB" w:rsidRPr="00C616BD" w:rsidDel="00956DC7">
          <w:rPr>
            <w:rFonts w:ascii="Calibri" w:eastAsia="Calibri" w:hAnsi="Calibri" w:cs="Calibri"/>
            <w:rPrChange w:id="142" w:author="Mary Brown-Edokpayi" w:date="2019-12-03T21:50:00Z">
              <w:rPr/>
            </w:rPrChange>
          </w:rPr>
          <w:delText xml:space="preserve"> “</w:delText>
        </w:r>
        <w:r w:rsidRPr="00C616BD" w:rsidDel="00956DC7">
          <w:rPr>
            <w:rFonts w:ascii="Calibri" w:eastAsia="Calibri" w:hAnsi="Calibri" w:cs="Calibri"/>
            <w:rPrChange w:id="143" w:author="Mary Brown-Edokpayi" w:date="2019-12-03T21:50:00Z">
              <w:rPr/>
            </w:rPrChange>
          </w:rPr>
          <w:delText>test early and test often” should be</w:delText>
        </w:r>
      </w:del>
      <w:del w:id="144" w:author="MARY BROWN-EDOKPAYI" w:date="2019-12-03T21:32:00Z">
        <w:r w:rsidRPr="00C616BD" w:rsidDel="00D621D3">
          <w:rPr>
            <w:rFonts w:ascii="Calibri" w:eastAsia="Calibri" w:hAnsi="Calibri" w:cs="Calibri"/>
            <w:rPrChange w:id="145" w:author="Mary Brown-Edokpayi" w:date="2019-12-03T21:50:00Z">
              <w:rPr/>
            </w:rPrChange>
          </w:rPr>
          <w:delText xml:space="preserve"> a mantra</w:delText>
        </w:r>
      </w:del>
      <w:del w:id="146" w:author="MARY BROWN-EDOKPAYI" w:date="2019-12-03T21:39:00Z">
        <w:r w:rsidRPr="00C616BD" w:rsidDel="00956DC7">
          <w:rPr>
            <w:rFonts w:ascii="Calibri" w:eastAsia="Calibri" w:hAnsi="Calibri" w:cs="Calibri"/>
            <w:rPrChange w:id="147" w:author="Mary Brown-Edokpayi" w:date="2019-12-03T21:50:00Z">
              <w:rPr/>
            </w:rPrChange>
          </w:rPr>
          <w:delText xml:space="preserve"> during any complicated project. Migration options that </w:delText>
        </w:r>
      </w:del>
      <w:del w:id="148" w:author="MARY BROWN-EDOKPAYI" w:date="2019-12-03T21:32:00Z">
        <w:r w:rsidRPr="00C616BD" w:rsidDel="00D621D3">
          <w:rPr>
            <w:rFonts w:ascii="Calibri" w:eastAsia="Calibri" w:hAnsi="Calibri" w:cs="Calibri"/>
            <w:rPrChange w:id="149" w:author="Mary Brown-Edokpayi" w:date="2019-12-03T21:50:00Z">
              <w:rPr/>
            </w:rPrChange>
          </w:rPr>
          <w:delText xml:space="preserve">don’t </w:delText>
        </w:r>
      </w:del>
      <w:del w:id="150" w:author="MARY BROWN-EDOKPAYI" w:date="2019-12-03T21:39:00Z">
        <w:r w:rsidRPr="00C616BD" w:rsidDel="00956DC7">
          <w:rPr>
            <w:rFonts w:ascii="Calibri" w:eastAsia="Calibri" w:hAnsi="Calibri" w:cs="Calibri"/>
            <w:rPrChange w:id="151" w:author="Mary Brown-Edokpayi" w:date="2019-12-03T21:50:00Z">
              <w:rPr/>
            </w:rPrChange>
          </w:rPr>
          <w:delText xml:space="preserve">allow testing to be performed in advance are likely to suffer from much more serious issues than those where problems can be found quickly and worked out. In addition to general migration testing, it is important to create a test plan that also takes into account the following variables: Custom code that needs to be ported Custom list templates Custom site templates, such as Custom web parts Third-party web parts Feature mapping, including deprecated features, such as SPS portal listings From a logistical perspective, planning for a test migration typically involves the creation of a designated test environment. </w:delText>
        </w:r>
      </w:del>
    </w:p>
    <w:p w14:paraId="0E1CC0B9" w14:textId="10CC54A5" w:rsidR="21A8C8BB" w:rsidDel="007D22E7" w:rsidRDefault="21A8C8BB" w:rsidP="00C616BD">
      <w:pPr>
        <w:pStyle w:val="ListParagraph"/>
        <w:rPr>
          <w:del w:id="152" w:author="MARY BROWN-EDOKPAYI" w:date="2019-12-03T21:25:00Z"/>
        </w:rPr>
        <w:pPrChange w:id="153" w:author="Mary Brown-Edokpayi" w:date="2019-12-03T21:50:00Z">
          <w:pPr/>
        </w:pPrChange>
      </w:pPr>
      <w:del w:id="154" w:author="MARY BROWN-EDOKPAYI" w:date="2019-12-03T21:25:00Z">
        <w:r w:rsidRPr="00956DC7" w:rsidDel="007D22E7">
          <w:rPr>
            <w:rPrChange w:id="155" w:author="MARY BROWN-EDOKPAYI" w:date="2019-12-03T21:37:00Z">
              <w:rPr/>
            </w:rPrChange>
          </w:rPr>
          <w:delText xml:space="preserve">PREPARE A MIGRATION TEST PLAN in the existing platform, as part of a document workflow process or as a method of displaying critical data in a particular. In addition to the test environment, the test plan should always include a User Acceptance Testing (UAT) phase, which allows users to test the migrated data in the new environment themselves before it’s accepted as production data. Ideally, the UAT users should be chosen from a subset of the members across an organization to ensure they properly represent the type of users expected in the system. A UAT allows for issues to be identified and for the migration process itself to be fully vetted in advance. After a plan has been created, information governance plans are enacted and the migration process has been tested, the process of migrating content from source to the target can commence. </w:delText>
        </w:r>
      </w:del>
    </w:p>
    <w:p w14:paraId="10B17711" w14:textId="06ACA95A" w:rsidR="21A8C8BB" w:rsidRDefault="21A8C8BB" w:rsidP="00C616BD">
      <w:pPr>
        <w:pStyle w:val="ListParagraph"/>
        <w:numPr>
          <w:ilvl w:val="0"/>
          <w:numId w:val="6"/>
        </w:numPr>
        <w:pPrChange w:id="156" w:author="Mary Brown-Edokpayi" w:date="2019-12-03T21:50:00Z">
          <w:pPr/>
        </w:pPrChange>
      </w:pPr>
      <w:r w:rsidRPr="21A8C8BB">
        <w:t xml:space="preserve">USING THE MICROSOFT DATABASE ATTACH UPGRADE or USING THIRD-PARTY MIGRATION PRODUCTS </w:t>
      </w:r>
      <w:commentRangeEnd w:id="126"/>
      <w:r w:rsidR="00BE7643">
        <w:rPr>
          <w:rStyle w:val="CommentReference"/>
        </w:rPr>
        <w:commentReference w:id="126"/>
      </w:r>
    </w:p>
    <w:p w14:paraId="618809D1" w14:textId="68A36C62" w:rsidR="21A8C8BB" w:rsidDel="008D4CE7" w:rsidRDefault="21A8C8BB">
      <w:pPr>
        <w:rPr>
          <w:moveFrom w:id="157" w:author="Mary Brown-Edokpayi" w:date="2019-12-03T21:48:00Z"/>
        </w:rPr>
      </w:pPr>
      <w:moveFromRangeStart w:id="158" w:author="Mary Brown-Edokpayi" w:date="2019-12-03T21:48:00Z" w:name="move26302139"/>
      <w:moveFrom w:id="159" w:author="Mary Brown-Edokpayi" w:date="2019-12-03T21:48:00Z">
        <w:r w:rsidRPr="21A8C8BB" w:rsidDel="008D4CE7">
          <w:rPr>
            <w:rFonts w:ascii="Calibri" w:eastAsia="Calibri" w:hAnsi="Calibri" w:cs="Calibri"/>
          </w:rPr>
          <w:t xml:space="preserve">Critical migration planning, using pre and post-migration checklists to ensure that issues that commonly occur are addressed in advance and that certain best practices are followed. Before beginning any SharePoint migration, there are several prerequisites that should be implemented to avoid any issues during the migration process. </w:t>
        </w:r>
      </w:moveFrom>
    </w:p>
    <w:moveFromRangeEnd w:id="158"/>
    <w:p w14:paraId="6D4B9E91" w14:textId="77777777" w:rsidR="00D621D3" w:rsidDel="00D621D3" w:rsidRDefault="00D621D3" w:rsidP="00D621D3">
      <w:pPr>
        <w:rPr>
          <w:ins w:id="160" w:author="MARY BROWN-EDOKPAYI" w:date="2019-12-03T21:30:00Z"/>
          <w:del w:id="161" w:author="MARY BROWN-EDOKPAYI" w:date="2019-12-03T21:30:00Z"/>
        </w:rPr>
      </w:pPr>
      <w:ins w:id="162" w:author="MARY BROWN-EDOKPAYI" w:date="2019-12-03T21:30:00Z">
        <w:r w:rsidRPr="21A8C8BB">
          <w:rPr>
            <w:rFonts w:ascii="Calibri" w:eastAsia="Calibri" w:hAnsi="Calibri" w:cs="Calibri"/>
          </w:rPr>
          <w:t>POST-MIGRATION CHECKLIST MIGRATION VERIFICATION</w:t>
        </w:r>
        <w:del w:id="163" w:author="MARY BROWN-EDOKPAYI" w:date="2019-12-03T21:30:00Z">
          <w:r w:rsidRPr="21A8C8BB" w:rsidDel="00D621D3">
            <w:rPr>
              <w:rFonts w:ascii="Calibri" w:eastAsia="Calibri" w:hAnsi="Calibri" w:cs="Calibri"/>
            </w:rPr>
            <w:delText>.</w:delText>
          </w:r>
        </w:del>
      </w:ins>
    </w:p>
    <w:p w14:paraId="7D46583D" w14:textId="625E506E" w:rsidR="21A8C8BB" w:rsidRDefault="21A8C8BB">
      <w:pPr>
        <w:rPr>
          <w:ins w:id="164" w:author="MARY BROWN-EDOKPAYI" w:date="2019-12-03T21:30:00Z"/>
          <w:rFonts w:ascii="Calibri" w:eastAsia="Calibri" w:hAnsi="Calibri" w:cs="Calibri"/>
        </w:rPr>
      </w:pPr>
      <w:del w:id="165" w:author="MARY BROWN-EDOKPAYI" w:date="2019-12-03T21:13:00Z">
        <w:r w:rsidRPr="21A8C8BB" w:rsidDel="002E4ED5">
          <w:rPr>
            <w:rFonts w:ascii="Calibri" w:eastAsia="Calibri" w:hAnsi="Calibri" w:cs="Calibri"/>
          </w:rPr>
          <w:delText xml:space="preserve">UNDERSTANDING BEST PRACTICES TO IMPROVE THE MIGRATION PROCESS PRE-MIGRATION CHECKLIST </w:delText>
        </w:r>
      </w:del>
    </w:p>
    <w:p w14:paraId="5740789B" w14:textId="77777777" w:rsidR="00D621D3" w:rsidDel="002E4ED5" w:rsidRDefault="00D621D3">
      <w:pPr>
        <w:rPr>
          <w:del w:id="166" w:author="MARY BROWN-EDOKPAYI" w:date="2019-12-03T21:13:00Z"/>
        </w:rPr>
      </w:pPr>
    </w:p>
    <w:p w14:paraId="1016483C" w14:textId="3DD31647" w:rsidR="21A8C8BB" w:rsidRDefault="21A8C8BB">
      <w:r w:rsidRPr="21A8C8BB">
        <w:rPr>
          <w:rFonts w:ascii="Calibri" w:eastAsia="Calibri" w:hAnsi="Calibri" w:cs="Calibri"/>
        </w:rPr>
        <w:t xml:space="preserve">After a migration has taken place, a key to the success of the project is the verification of the migrated content in the new environment. The ability to compare the source and target environments is critical, particularly </w:t>
      </w:r>
      <w:ins w:id="167" w:author="MARY BROWN-EDOKPAYI" w:date="2019-12-03T21:35:00Z">
        <w:r w:rsidR="00D621D3">
          <w:rPr>
            <w:rFonts w:ascii="Calibri" w:eastAsia="Calibri" w:hAnsi="Calibri" w:cs="Calibri"/>
          </w:rPr>
          <w:t>when</w:t>
        </w:r>
      </w:ins>
      <w:del w:id="168" w:author="MARY BROWN-EDOKPAYI" w:date="2019-12-03T21:35:00Z">
        <w:r w:rsidRPr="21A8C8BB" w:rsidDel="00D621D3">
          <w:rPr>
            <w:rFonts w:ascii="Calibri" w:eastAsia="Calibri" w:hAnsi="Calibri" w:cs="Calibri"/>
          </w:rPr>
          <w:delText>if</w:delText>
        </w:r>
      </w:del>
      <w:r w:rsidRPr="21A8C8BB">
        <w:rPr>
          <w:rFonts w:ascii="Calibri" w:eastAsia="Calibri" w:hAnsi="Calibri" w:cs="Calibri"/>
        </w:rPr>
        <w:t xml:space="preserve"> troubleshooting </w:t>
      </w:r>
      <w:r w:rsidR="008C29CB" w:rsidRPr="21A8C8BB">
        <w:rPr>
          <w:rFonts w:ascii="Calibri" w:eastAsia="Calibri" w:hAnsi="Calibri" w:cs="Calibri"/>
        </w:rPr>
        <w:t>whether</w:t>
      </w:r>
      <w:r w:rsidRPr="21A8C8BB">
        <w:rPr>
          <w:rFonts w:ascii="Calibri" w:eastAsia="Calibri" w:hAnsi="Calibri" w:cs="Calibri"/>
        </w:rPr>
        <w:t xml:space="preserve"> a document successfully made it to the new platform.</w:t>
      </w:r>
    </w:p>
    <w:p w14:paraId="685E9FE4" w14:textId="35C54DEF" w:rsidR="21A8C8BB" w:rsidDel="00D621D3" w:rsidRDefault="21A8C8BB">
      <w:pPr>
        <w:rPr>
          <w:del w:id="169" w:author="MARY BROWN-EDOKPAYI" w:date="2019-12-03T21:30:00Z"/>
        </w:rPr>
      </w:pPr>
      <w:del w:id="170" w:author="MARY BROWN-EDOKPAYI" w:date="2019-12-03T21:30:00Z">
        <w:r w:rsidRPr="21A8C8BB" w:rsidDel="00D621D3">
          <w:rPr>
            <w:rFonts w:ascii="Calibri" w:eastAsia="Calibri" w:hAnsi="Calibri" w:cs="Calibri"/>
          </w:rPr>
          <w:delText>POST-MIGRATION CHECKLIST MIGRATION VERIFICATION.</w:delText>
        </w:r>
      </w:del>
    </w:p>
    <w:p w14:paraId="7AC32CA7" w14:textId="4B8E2C28" w:rsidR="21A8C8BB" w:rsidDel="00D621D3" w:rsidRDefault="21A8C8BB">
      <w:pPr>
        <w:rPr>
          <w:del w:id="171" w:author="MARY BROWN-EDOKPAYI" w:date="2019-12-03T21:30:00Z"/>
        </w:rPr>
      </w:pPr>
      <w:del w:id="172" w:author="MARY BROWN-EDOKPAYI" w:date="2019-12-03T21:30:00Z">
        <w:r w:rsidRPr="21A8C8BB" w:rsidDel="00D621D3">
          <w:rPr>
            <w:rFonts w:ascii="Calibri" w:eastAsia="Calibri" w:hAnsi="Calibri" w:cs="Calibri"/>
          </w:rPr>
          <w:delText>Ideally, organizations should spend time discovering and auditing the content, then creating an ideal information architecture to improve upon existing models. Comprehensive testing before and after the migration should be performed to minimize risk. Major factors such as SharePoint customizations and external system integration need to be fully fleshed out before the migration work can begin While Microsoft provides two built-in migration options, there are major limitations to those approaches, including lack of version to version flexibility, limited testing capabilities, no gradual or partial migrations, and no options to migrate to SharePoint Online or Office 365.</w:delText>
        </w:r>
      </w:del>
    </w:p>
    <w:p w14:paraId="471EC5C7" w14:textId="06ACA95A" w:rsidR="21A8C8BB" w:rsidRDefault="21A8C8BB" w:rsidP="21A8C8BB"/>
    <w:p w14:paraId="7A8A738B" w14:textId="20EB24FE" w:rsidR="000B6850" w:rsidRDefault="000B6850" w:rsidP="00BC47E3">
      <w:pPr>
        <w:pStyle w:val="Heading2"/>
      </w:pPr>
      <w:r>
        <w:t>Infrastructure Migration</w:t>
      </w:r>
    </w:p>
    <w:p w14:paraId="77F6ED40" w14:textId="23D951ED" w:rsidR="00BC47E3" w:rsidRDefault="00BC47E3" w:rsidP="00BC47E3">
      <w:r>
        <w:t xml:space="preserve">The first step is to </w:t>
      </w:r>
      <w:commentRangeStart w:id="173"/>
      <w:r>
        <w:t>migrate</w:t>
      </w:r>
      <w:commentRangeEnd w:id="173"/>
      <w:r w:rsidR="00D25E9D">
        <w:rPr>
          <w:rStyle w:val="CommentReference"/>
        </w:rPr>
        <w:commentReference w:id="173"/>
      </w:r>
      <w:r>
        <w:t xml:space="preserve"> </w:t>
      </w:r>
      <w:r w:rsidR="004434AF">
        <w:t xml:space="preserve">SharePoint 2016 On Premises to SharePoint Online </w:t>
      </w:r>
      <w:r w:rsidR="00AA0418">
        <w:t xml:space="preserve">in the GCC FEDRAMP High </w:t>
      </w:r>
      <w:r w:rsidR="00B449A0">
        <w:t xml:space="preserve">cloud or SharePoint 2019 </w:t>
      </w:r>
      <w:r w:rsidR="008863DC">
        <w:t xml:space="preserve">on Azure FEDRAMP </w:t>
      </w:r>
      <w:r w:rsidR="00896950">
        <w:t>H</w:t>
      </w:r>
      <w:r w:rsidR="008863DC">
        <w:t xml:space="preserve">igh </w:t>
      </w:r>
      <w:r w:rsidR="00896950">
        <w:t>Infrastructure as a ser</w:t>
      </w:r>
      <w:r w:rsidR="006D25E2">
        <w:t xml:space="preserve">vice. </w:t>
      </w:r>
      <w:r w:rsidR="00995B90">
        <w:t>Utilizing the cl</w:t>
      </w:r>
      <w:r w:rsidR="00B92D87">
        <w:t>oud will allow the OLES Technology division to outsource much of the administration burden to a cloud provider</w:t>
      </w:r>
      <w:r w:rsidR="00852B7C">
        <w:t xml:space="preserve"> at a lower cost then is possible with OCIO and allow rapid </w:t>
      </w:r>
      <w:r w:rsidR="00565070">
        <w:t xml:space="preserve">reconfiguration of </w:t>
      </w:r>
      <w:r w:rsidR="00410F4E">
        <w:t>resources</w:t>
      </w:r>
      <w:r w:rsidR="006C473A">
        <w:t>, which is not currently possible.</w:t>
      </w:r>
    </w:p>
    <w:p w14:paraId="6328A40C" w14:textId="3D53D9CA" w:rsidR="006C473A" w:rsidRDefault="00067B3B" w:rsidP="00067B3B">
      <w:pPr>
        <w:pStyle w:val="Heading2"/>
      </w:pPr>
      <w:r>
        <w:t>Customization Migration</w:t>
      </w:r>
    </w:p>
    <w:p w14:paraId="54D6EF03" w14:textId="3FE0FF9B" w:rsidR="00067B3B" w:rsidRDefault="00067B3B" w:rsidP="00067B3B">
      <w:r>
        <w:t xml:space="preserve">SharePoint customizations will need to be updated </w:t>
      </w:r>
      <w:r w:rsidR="00AD073C">
        <w:t>to</w:t>
      </w:r>
      <w:r w:rsidR="002B1060">
        <w:t xml:space="preserve"> be used in SharePoint Online</w:t>
      </w:r>
      <w:r w:rsidR="0060157F">
        <w:t xml:space="preserve">. Customization of SharePoint 2016 takes two forms: </w:t>
      </w:r>
    </w:p>
    <w:p w14:paraId="4F330FE3" w14:textId="6832BA90" w:rsidR="00237668" w:rsidRDefault="00237668" w:rsidP="00237668">
      <w:pPr>
        <w:pStyle w:val="ListParagraph"/>
        <w:numPr>
          <w:ilvl w:val="0"/>
          <w:numId w:val="3"/>
        </w:numPr>
      </w:pPr>
      <w:r>
        <w:t>Branding</w:t>
      </w:r>
    </w:p>
    <w:p w14:paraId="6D4B2B1D" w14:textId="0681DC22" w:rsidR="00D60DE6" w:rsidRDefault="00237668" w:rsidP="00D60DE6">
      <w:pPr>
        <w:pStyle w:val="ListParagraph"/>
        <w:numPr>
          <w:ilvl w:val="0"/>
          <w:numId w:val="3"/>
        </w:numPr>
      </w:pPr>
      <w:r>
        <w:t>Applications</w:t>
      </w:r>
    </w:p>
    <w:p w14:paraId="3EE6B0DC" w14:textId="476F0413" w:rsidR="005B0D9E" w:rsidRDefault="005B0D9E" w:rsidP="00047810">
      <w:pPr>
        <w:pStyle w:val="Heading3"/>
      </w:pPr>
      <w:r>
        <w:t>Branding</w:t>
      </w:r>
    </w:p>
    <w:p w14:paraId="08FC24F2" w14:textId="53BD4A62" w:rsidR="00047810" w:rsidRDefault="00A81BC6" w:rsidP="00047810">
      <w:r>
        <w:t xml:space="preserve">Existing SharePoint Branding is based </w:t>
      </w:r>
      <w:r w:rsidR="00515C96">
        <w:t>SharePoint publishing and custom master pages</w:t>
      </w:r>
      <w:r w:rsidR="00DF05C7">
        <w:t xml:space="preserve">. None of the existing branding will be usable in SharePoint Online and must be transitioned to </w:t>
      </w:r>
      <w:r w:rsidR="007D4927">
        <w:t>SharePoint Framework Extensions</w:t>
      </w:r>
      <w:r w:rsidR="0079566B">
        <w:t xml:space="preserve"> and Modern Pages.</w:t>
      </w:r>
      <w:r w:rsidR="002A465E">
        <w:t xml:space="preserve"> </w:t>
      </w:r>
    </w:p>
    <w:p w14:paraId="412B4EE9" w14:textId="02294028" w:rsidR="00437CAC" w:rsidRDefault="00437CAC" w:rsidP="00437CAC">
      <w:pPr>
        <w:pStyle w:val="Heading4"/>
      </w:pPr>
      <w:r>
        <w:t>Content</w:t>
      </w:r>
    </w:p>
    <w:p w14:paraId="7A6A3E5D" w14:textId="189BBE74" w:rsidR="00437CAC" w:rsidRDefault="00437CAC" w:rsidP="00437CAC">
      <w:r>
        <w:t xml:space="preserve">Publishing </w:t>
      </w:r>
      <w:r w:rsidR="00C43F90">
        <w:t xml:space="preserve">Page layouts </w:t>
      </w:r>
      <w:r w:rsidR="005B55AA">
        <w:t>will not be available</w:t>
      </w:r>
      <w:r w:rsidR="006700EC">
        <w:t xml:space="preserve">, so labor will </w:t>
      </w:r>
      <w:r w:rsidR="00B15300">
        <w:t xml:space="preserve">need to be allocated to </w:t>
      </w:r>
      <w:r w:rsidR="00B26865">
        <w:t xml:space="preserve">using modern pages to replace </w:t>
      </w:r>
      <w:r w:rsidR="004E4892">
        <w:t>layouts utilized across the site collections</w:t>
      </w:r>
      <w:r w:rsidR="002A267C">
        <w:t>.</w:t>
      </w:r>
    </w:p>
    <w:p w14:paraId="07D9668F" w14:textId="39D58CCB" w:rsidR="001F4378" w:rsidRDefault="001F4378" w:rsidP="001F4378">
      <w:pPr>
        <w:pStyle w:val="Heading3"/>
      </w:pPr>
      <w:r>
        <w:t>Applications</w:t>
      </w:r>
    </w:p>
    <w:p w14:paraId="69D303A5" w14:textId="0234A61B" w:rsidR="001F4378" w:rsidRPr="001F4378" w:rsidRDefault="001F4378" w:rsidP="001F4378">
      <w:r>
        <w:t>Existing web parts and custom functionality will need to be moved to SharePoint Framework Web Parts</w:t>
      </w:r>
      <w:r w:rsidR="00D251CE">
        <w:t xml:space="preserve">. Existing code will most likely still be </w:t>
      </w:r>
      <w:r w:rsidR="008C29CB">
        <w:t>useful,</w:t>
      </w:r>
      <w:r w:rsidR="00D251CE">
        <w:t xml:space="preserve"> but deployment and </w:t>
      </w:r>
      <w:r w:rsidR="006649B9">
        <w:t xml:space="preserve">packaging would need to be updated for use </w:t>
      </w:r>
      <w:r w:rsidR="00D6727C">
        <w:t xml:space="preserve">with SharePoint Online as well as time to </w:t>
      </w:r>
      <w:r w:rsidR="001D4CE0">
        <w:t>test the code to prevent regression.</w:t>
      </w:r>
    </w:p>
    <w:p w14:paraId="080BCEA9" w14:textId="32D69FEE" w:rsidR="65825B14" w:rsidRDefault="00D01E3C" w:rsidP="0025067F">
      <w:pPr>
        <w:pStyle w:val="Heading3"/>
      </w:pPr>
      <w:commentRangeStart w:id="175"/>
      <w:r>
        <w:rPr>
          <w:noProof/>
        </w:rPr>
        <w:drawing>
          <wp:inline distT="0" distB="0" distL="0" distR="0" wp14:anchorId="7493E76B" wp14:editId="74486133">
            <wp:extent cx="5943600" cy="4688206"/>
            <wp:effectExtent l="0" t="0" r="0" b="0"/>
            <wp:docPr id="394768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4688206"/>
                    </a:xfrm>
                    <a:prstGeom prst="rect">
                      <a:avLst/>
                    </a:prstGeom>
                  </pic:spPr>
                </pic:pic>
              </a:graphicData>
            </a:graphic>
          </wp:inline>
        </w:drawing>
      </w:r>
      <w:commentRangeEnd w:id="175"/>
      <w:r>
        <w:rPr>
          <w:rStyle w:val="CommentReference"/>
        </w:rPr>
        <w:commentReference w:id="175"/>
      </w:r>
    </w:p>
    <w:p w14:paraId="12C09DDB" w14:textId="6A3E6789" w:rsidR="001E7E2E" w:rsidRDefault="00212E54" w:rsidP="00212E54">
      <w:pPr>
        <w:pStyle w:val="Heading1"/>
      </w:pPr>
      <w:r>
        <w:t xml:space="preserve">Establish </w:t>
      </w:r>
      <w:r w:rsidR="007C342F">
        <w:t>Product Development Pipeline</w:t>
      </w:r>
    </w:p>
    <w:p w14:paraId="25B0A488" w14:textId="509BF870" w:rsidR="00212E54" w:rsidRDefault="00CA2A2F" w:rsidP="00212E54">
      <w:r>
        <w:t xml:space="preserve">Once the existing SharePoint content and customization </w:t>
      </w:r>
      <w:r w:rsidR="0017292E">
        <w:t xml:space="preserve">has been migrated to a </w:t>
      </w:r>
      <w:r w:rsidR="00246F25">
        <w:t xml:space="preserve">stable platform </w:t>
      </w:r>
      <w:r w:rsidR="0008691A">
        <w:t xml:space="preserve">the next step is to </w:t>
      </w:r>
      <w:r w:rsidR="00E60E09">
        <w:t xml:space="preserve">establish a </w:t>
      </w:r>
      <w:r w:rsidR="007C342F">
        <w:t xml:space="preserve">product development pipeline that delivers a steady stream of new features </w:t>
      </w:r>
      <w:r w:rsidR="00FF6F4E">
        <w:t>and bug fixes to the OLES Technology Division and clients</w:t>
      </w:r>
      <w:r w:rsidR="008640E3">
        <w:t xml:space="preserve">. The general process </w:t>
      </w:r>
      <w:r w:rsidR="00E131B9">
        <w:t>will follow this outline.</w:t>
      </w:r>
    </w:p>
    <w:p w14:paraId="54B510BF" w14:textId="17CAA4B5" w:rsidR="00E131B9" w:rsidRDefault="00737C30" w:rsidP="00E131B9">
      <w:pPr>
        <w:pStyle w:val="ListParagraph"/>
        <w:numPr>
          <w:ilvl w:val="0"/>
          <w:numId w:val="4"/>
        </w:numPr>
      </w:pPr>
      <w:r>
        <w:t>Design</w:t>
      </w:r>
    </w:p>
    <w:p w14:paraId="7CD4C537" w14:textId="73C5E160" w:rsidR="00E131B9" w:rsidRDefault="00E131B9" w:rsidP="00E131B9">
      <w:pPr>
        <w:pStyle w:val="ListParagraph"/>
        <w:numPr>
          <w:ilvl w:val="1"/>
          <w:numId w:val="4"/>
        </w:numPr>
      </w:pPr>
      <w:r>
        <w:t xml:space="preserve">New features and </w:t>
      </w:r>
      <w:r w:rsidR="00B817EA">
        <w:t xml:space="preserve">bugs will need to be prioritized </w:t>
      </w:r>
      <w:r w:rsidR="00294858">
        <w:t>with product owners from the client</w:t>
      </w:r>
    </w:p>
    <w:p w14:paraId="49DC8FDD" w14:textId="0A907966" w:rsidR="00D9583B" w:rsidRDefault="00D9583B" w:rsidP="00E131B9">
      <w:pPr>
        <w:pStyle w:val="ListParagraph"/>
        <w:numPr>
          <w:ilvl w:val="1"/>
          <w:numId w:val="4"/>
        </w:numPr>
      </w:pPr>
      <w:r>
        <w:t xml:space="preserve">Product owners will need to </w:t>
      </w:r>
      <w:r w:rsidR="0055289C">
        <w:t xml:space="preserve">coordinate </w:t>
      </w:r>
      <w:r w:rsidR="001145D6">
        <w:t>with the OLES Technology Division leadership to establish budget</w:t>
      </w:r>
      <w:r w:rsidR="00A549B9">
        <w:t>.</w:t>
      </w:r>
    </w:p>
    <w:p w14:paraId="560D905F" w14:textId="32A6A93F" w:rsidR="00A549B9" w:rsidRDefault="00A549B9" w:rsidP="00E131B9">
      <w:pPr>
        <w:pStyle w:val="ListParagraph"/>
        <w:numPr>
          <w:ilvl w:val="1"/>
          <w:numId w:val="4"/>
        </w:numPr>
      </w:pPr>
      <w:r>
        <w:t xml:space="preserve">Trident Professional Services </w:t>
      </w:r>
      <w:r w:rsidR="00710F6D">
        <w:t xml:space="preserve">will coordinate </w:t>
      </w:r>
      <w:r w:rsidR="00C77AD7">
        <w:t>with the S</w:t>
      </w:r>
      <w:r w:rsidR="00C962E0">
        <w:t xml:space="preserve">harePoint Architect </w:t>
      </w:r>
      <w:r w:rsidR="00E91EC2">
        <w:t xml:space="preserve">and </w:t>
      </w:r>
      <w:r w:rsidR="00BA09D1">
        <w:t xml:space="preserve">Creative Director to </w:t>
      </w:r>
      <w:r w:rsidR="009A344D">
        <w:t>design and document solutions for each feature or bug</w:t>
      </w:r>
      <w:r w:rsidR="00DE196B">
        <w:t>.</w:t>
      </w:r>
    </w:p>
    <w:p w14:paraId="25989E5E" w14:textId="2D30B180" w:rsidR="009A344D" w:rsidRDefault="00754D72" w:rsidP="00E131B9">
      <w:pPr>
        <w:pStyle w:val="ListParagraph"/>
        <w:numPr>
          <w:ilvl w:val="1"/>
          <w:numId w:val="4"/>
        </w:numPr>
      </w:pPr>
      <w:r>
        <w:t xml:space="preserve">Tasks will </w:t>
      </w:r>
      <w:r w:rsidR="007D3CD2">
        <w:t xml:space="preserve">be generated </w:t>
      </w:r>
      <w:r w:rsidR="00B165D1">
        <w:t>from the documented solutions</w:t>
      </w:r>
    </w:p>
    <w:p w14:paraId="2E6B1BF4" w14:textId="3F9FDF4D" w:rsidR="00DE196B" w:rsidRDefault="00DE196B" w:rsidP="00E131B9">
      <w:pPr>
        <w:pStyle w:val="ListParagraph"/>
        <w:numPr>
          <w:ilvl w:val="1"/>
          <w:numId w:val="4"/>
        </w:numPr>
      </w:pPr>
      <w:r>
        <w:t>Each task will receive a difficulty score</w:t>
      </w:r>
      <w:r w:rsidR="00365C36">
        <w:t>.</w:t>
      </w:r>
    </w:p>
    <w:p w14:paraId="6D537D35" w14:textId="65AD2213" w:rsidR="00365C36" w:rsidRDefault="002246FB" w:rsidP="00E131B9">
      <w:pPr>
        <w:pStyle w:val="ListParagraph"/>
        <w:numPr>
          <w:ilvl w:val="1"/>
          <w:numId w:val="4"/>
        </w:numPr>
      </w:pPr>
      <w:r>
        <w:t xml:space="preserve">Using past performances </w:t>
      </w:r>
      <w:r w:rsidR="006962C4">
        <w:t xml:space="preserve">Trident Professional Services will provide rough estimates of </w:t>
      </w:r>
      <w:r w:rsidR="001B740B">
        <w:t>delivery time frames</w:t>
      </w:r>
    </w:p>
    <w:p w14:paraId="72B69DC3" w14:textId="4BDC3114" w:rsidR="00805D93" w:rsidRDefault="00805D93" w:rsidP="00E131B9">
      <w:pPr>
        <w:pStyle w:val="ListParagraph"/>
        <w:numPr>
          <w:ilvl w:val="1"/>
          <w:numId w:val="4"/>
        </w:numPr>
      </w:pPr>
      <w:r>
        <w:t xml:space="preserve">OLES Technology Division leadership will provide final </w:t>
      </w:r>
      <w:r w:rsidR="00734283">
        <w:t>approval</w:t>
      </w:r>
      <w:r w:rsidR="000325F1">
        <w:t xml:space="preserve"> for </w:t>
      </w:r>
      <w:r w:rsidR="00C6548C">
        <w:t>design</w:t>
      </w:r>
    </w:p>
    <w:p w14:paraId="7B5FB139" w14:textId="695DA128" w:rsidR="00C6548C" w:rsidRDefault="00C6548C" w:rsidP="00C6548C">
      <w:pPr>
        <w:pStyle w:val="ListParagraph"/>
        <w:numPr>
          <w:ilvl w:val="0"/>
          <w:numId w:val="4"/>
        </w:numPr>
      </w:pPr>
      <w:r>
        <w:t>Develop</w:t>
      </w:r>
    </w:p>
    <w:p w14:paraId="383B59FA" w14:textId="4062449C" w:rsidR="00C6548C" w:rsidRDefault="00C6548C" w:rsidP="00C6548C">
      <w:pPr>
        <w:pStyle w:val="ListParagraph"/>
        <w:numPr>
          <w:ilvl w:val="1"/>
          <w:numId w:val="4"/>
        </w:numPr>
      </w:pPr>
      <w:r>
        <w:t xml:space="preserve">Work will be performed in </w:t>
      </w:r>
      <w:r w:rsidR="00361F82">
        <w:t>two-week</w:t>
      </w:r>
      <w:r>
        <w:t xml:space="preserve"> sprints</w:t>
      </w:r>
      <w:r w:rsidR="00FA1136">
        <w:t xml:space="preserve"> until the product back log is </w:t>
      </w:r>
      <w:r w:rsidR="008E3399">
        <w:t xml:space="preserve">empty or </w:t>
      </w:r>
      <w:r w:rsidR="006E3270">
        <w:t>OLES Technology Division leadership instructs Trident Professional Services to end development work</w:t>
      </w:r>
    </w:p>
    <w:p w14:paraId="7D8A47EF" w14:textId="110E428B" w:rsidR="006E3270" w:rsidRDefault="00FE7E37" w:rsidP="006E3270">
      <w:pPr>
        <w:pStyle w:val="ListParagraph"/>
        <w:numPr>
          <w:ilvl w:val="0"/>
          <w:numId w:val="4"/>
        </w:numPr>
      </w:pPr>
      <w:r>
        <w:t>Deliver</w:t>
      </w:r>
    </w:p>
    <w:p w14:paraId="18396BEF" w14:textId="228C8F7A" w:rsidR="00CA14B1" w:rsidRDefault="00CA14B1" w:rsidP="00CA14B1">
      <w:pPr>
        <w:pStyle w:val="ListParagraph"/>
        <w:numPr>
          <w:ilvl w:val="1"/>
          <w:numId w:val="4"/>
        </w:numPr>
      </w:pPr>
      <w:r>
        <w:t xml:space="preserve">Trident Professional Services will utilize continuous integration to </w:t>
      </w:r>
      <w:r w:rsidR="007B26C9">
        <w:t xml:space="preserve">deploy </w:t>
      </w:r>
      <w:r w:rsidR="005F6D26">
        <w:t>completed code to production</w:t>
      </w:r>
      <w:r w:rsidR="00D7364F">
        <w:t>.</w:t>
      </w:r>
    </w:p>
    <w:p w14:paraId="2963AE54" w14:textId="493F5E69" w:rsidR="00D7364F" w:rsidRDefault="00D7364F" w:rsidP="00D7364F">
      <w:pPr>
        <w:pStyle w:val="ListParagraph"/>
        <w:numPr>
          <w:ilvl w:val="2"/>
          <w:numId w:val="4"/>
        </w:numPr>
      </w:pPr>
      <w:r>
        <w:t xml:space="preserve">Code will </w:t>
      </w:r>
      <w:r w:rsidR="000E7728">
        <w:t xml:space="preserve">be developed and tested in </w:t>
      </w:r>
      <w:r w:rsidR="0077255D">
        <w:t>SharePoint Online Developer tenants</w:t>
      </w:r>
    </w:p>
    <w:p w14:paraId="21383471" w14:textId="5DA2CB06" w:rsidR="0077255D" w:rsidRDefault="008B7F7D" w:rsidP="00D7364F">
      <w:pPr>
        <w:pStyle w:val="ListParagraph"/>
        <w:numPr>
          <w:ilvl w:val="2"/>
          <w:numId w:val="4"/>
        </w:numPr>
      </w:pPr>
      <w:r>
        <w:t>Checked in Code will be</w:t>
      </w:r>
      <w:r w:rsidR="0074094E">
        <w:t xml:space="preserve"> immediately incorporated in</w:t>
      </w:r>
      <w:r w:rsidR="007E6752">
        <w:t xml:space="preserve">to </w:t>
      </w:r>
      <w:r w:rsidR="00627558">
        <w:t>staging SharePoint site collections that are isolated from production</w:t>
      </w:r>
    </w:p>
    <w:p w14:paraId="23A42FD6" w14:textId="79171847" w:rsidR="00627558" w:rsidRDefault="00B674B1" w:rsidP="00D7364F">
      <w:pPr>
        <w:pStyle w:val="ListParagraph"/>
        <w:numPr>
          <w:ilvl w:val="2"/>
          <w:numId w:val="4"/>
        </w:numPr>
      </w:pPr>
      <w:r>
        <w:t xml:space="preserve">Product owners and selected testers </w:t>
      </w:r>
      <w:r w:rsidR="00224D0A">
        <w:t>will test applications in the staging area</w:t>
      </w:r>
      <w:r w:rsidR="004F1753">
        <w:t>s</w:t>
      </w:r>
    </w:p>
    <w:p w14:paraId="7917E285" w14:textId="5D88CA15" w:rsidR="004F1753" w:rsidRDefault="004F1753" w:rsidP="00D7364F">
      <w:pPr>
        <w:pStyle w:val="ListParagraph"/>
        <w:numPr>
          <w:ilvl w:val="2"/>
          <w:numId w:val="4"/>
        </w:numPr>
      </w:pPr>
      <w:r>
        <w:t xml:space="preserve">Code approved </w:t>
      </w:r>
      <w:r w:rsidR="009C428C">
        <w:t xml:space="preserve">by Product Owners will be moved to production at the end of the </w:t>
      </w:r>
      <w:r w:rsidR="008C29CB">
        <w:t>two-week</w:t>
      </w:r>
      <w:r w:rsidR="009C428C">
        <w:t xml:space="preserve"> cycle</w:t>
      </w:r>
    </w:p>
    <w:p w14:paraId="2CCCBFBB" w14:textId="1B57781B" w:rsidR="00EC268C" w:rsidRDefault="00BE1BF3" w:rsidP="00BE1BF3">
      <w:pPr>
        <w:pStyle w:val="ListParagraph"/>
        <w:numPr>
          <w:ilvl w:val="0"/>
          <w:numId w:val="4"/>
        </w:numPr>
      </w:pPr>
      <w:r>
        <w:t>Review</w:t>
      </w:r>
    </w:p>
    <w:p w14:paraId="02086376" w14:textId="1BC4064A" w:rsidR="00BE1BF3" w:rsidRDefault="00BE1BF3" w:rsidP="00BE1BF3">
      <w:pPr>
        <w:pStyle w:val="ListParagraph"/>
        <w:numPr>
          <w:ilvl w:val="1"/>
          <w:numId w:val="4"/>
        </w:numPr>
      </w:pPr>
      <w:r>
        <w:t>T</w:t>
      </w:r>
      <w:r w:rsidR="00D63B0F">
        <w:t>rident Professional Services staff will update the documentation</w:t>
      </w:r>
      <w:r w:rsidR="00405003">
        <w:t xml:space="preserve"> to reflect changes made during development as well as </w:t>
      </w:r>
      <w:r w:rsidR="007D5FAB">
        <w:t>writing end user documentation</w:t>
      </w:r>
    </w:p>
    <w:p w14:paraId="75515885" w14:textId="32F0B0EC" w:rsidR="008537BF" w:rsidRPr="00212E54" w:rsidRDefault="007670C3" w:rsidP="008537BF">
      <w:pPr>
        <w:pStyle w:val="ListParagraph"/>
        <w:numPr>
          <w:ilvl w:val="0"/>
          <w:numId w:val="4"/>
        </w:numPr>
      </w:pPr>
      <w:r>
        <w:t>Return to step 1.</w:t>
      </w:r>
    </w:p>
    <w:p w14:paraId="0709EA98" w14:textId="6062DC55" w:rsidR="00F915D1" w:rsidRDefault="00F915D1" w:rsidP="00F915D1">
      <w:r>
        <w:rPr>
          <w:noProof/>
        </w:rPr>
        <w:drawing>
          <wp:inline distT="0" distB="0" distL="0" distR="0" wp14:anchorId="4D5A626B" wp14:editId="2860016A">
            <wp:extent cx="5943600" cy="3962400"/>
            <wp:effectExtent l="0" t="0" r="0" b="0"/>
            <wp:docPr id="80675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DCF01C2" w14:textId="6197A0CD" w:rsidR="008B5176" w:rsidRDefault="00191D5E" w:rsidP="00191D5E">
      <w:pPr>
        <w:pStyle w:val="Heading1"/>
      </w:pPr>
      <w:r>
        <w:t>Trusted Advisors</w:t>
      </w:r>
    </w:p>
    <w:p w14:paraId="640750E4" w14:textId="3CC3DF12" w:rsidR="001C15AF" w:rsidRDefault="00191D5E" w:rsidP="00F915D1">
      <w:r>
        <w:t xml:space="preserve">In addition to running the portal, Trident Professional Services, will work with the OLES Technology Division to advocate for </w:t>
      </w:r>
      <w:r w:rsidR="00FB2F65">
        <w:t>adoption of the platform</w:t>
      </w:r>
      <w:r w:rsidR="00775E7E">
        <w:t xml:space="preserve"> and help provide training for end users. Trident Professional Services </w:t>
      </w:r>
      <w:r w:rsidR="00D63D95">
        <w:t xml:space="preserve">hopes to </w:t>
      </w:r>
      <w:r w:rsidR="009F41EB">
        <w:t>be</w:t>
      </w:r>
      <w:r w:rsidR="00CD49F2">
        <w:t xml:space="preserve">come trusted advisors working with OLES Technology Division on IT strategy and </w:t>
      </w:r>
      <w:r w:rsidR="00B369D6">
        <w:t>utilization of technology</w:t>
      </w:r>
      <w:r w:rsidR="00332630">
        <w:t>.</w:t>
      </w:r>
      <w:r w:rsidR="00970294">
        <w:t xml:space="preserve"> </w:t>
      </w:r>
      <w:r w:rsidR="001B5E37">
        <w:t xml:space="preserve">OLES Technology Division derives it’s budget </w:t>
      </w:r>
      <w:r w:rsidR="00992832">
        <w:t xml:space="preserve">from the member bureaus of </w:t>
      </w:r>
      <w:r w:rsidR="00E91425">
        <w:t xml:space="preserve">the Department of Interior and Trident Professional Services will </w:t>
      </w:r>
      <w:r w:rsidR="00783E51">
        <w:t xml:space="preserve">provide </w:t>
      </w:r>
      <w:r w:rsidR="0039435C">
        <w:t xml:space="preserve">written materials </w:t>
      </w:r>
      <w:r w:rsidR="003B6BDC">
        <w:t xml:space="preserve">and other support to aid in obtaining </w:t>
      </w:r>
      <w:r w:rsidR="0094734B">
        <w:t>that.</w:t>
      </w:r>
    </w:p>
    <w:sectPr w:rsidR="001C15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Idaho Edokpayi" w:date="2019-12-01T16:30:00Z" w:initials="IE">
    <w:p w14:paraId="3A1D42E4" w14:textId="452C5BC4" w:rsidR="00AD073C" w:rsidRDefault="00AD073C">
      <w:pPr>
        <w:pStyle w:val="CommentText"/>
      </w:pPr>
      <w:r>
        <w:rPr>
          <w:rStyle w:val="CommentReference"/>
        </w:rPr>
        <w:annotationRef/>
      </w:r>
      <w:r>
        <w:t>Need quote for graphic Designer to convert hand drawn graphic to something more professional</w:t>
      </w:r>
    </w:p>
  </w:comment>
  <w:comment w:id="9" w:author="MARY BROWN-EDOKPAYI" w:date="2019-12-03T21:13:00Z" w:initials="MB">
    <w:p w14:paraId="4A5F6788" w14:textId="3D8C855F" w:rsidR="002E4ED5" w:rsidRDefault="002E4ED5">
      <w:pPr>
        <w:pStyle w:val="CommentText"/>
      </w:pPr>
      <w:r>
        <w:rPr>
          <w:rStyle w:val="CommentReference"/>
        </w:rPr>
        <w:annotationRef/>
      </w:r>
      <w:r>
        <w:t>Describe what migration is in first place</w:t>
      </w:r>
    </w:p>
  </w:comment>
  <w:comment w:id="12" w:author="MARY BROWN-EDOKPAYI" w:date="2019-12-03T21:14:00Z" w:initials="MB">
    <w:p w14:paraId="2EE86AAD" w14:textId="70E79690" w:rsidR="002E4ED5" w:rsidRDefault="002E4ED5">
      <w:pPr>
        <w:pStyle w:val="CommentText"/>
      </w:pPr>
      <w:r>
        <w:rPr>
          <w:rStyle w:val="CommentReference"/>
        </w:rPr>
        <w:annotationRef/>
      </w:r>
      <w:r>
        <w:t>Provide information about best practices</w:t>
      </w:r>
    </w:p>
  </w:comment>
  <w:comment w:id="17" w:author="Mary Brown-Edokpayi" w:date="2019-12-03T21:45:00Z" w:initials="MB">
    <w:p w14:paraId="1355AA04" w14:textId="48A23A6D" w:rsidR="007E570B" w:rsidRDefault="007E570B">
      <w:pPr>
        <w:pStyle w:val="CommentText"/>
      </w:pPr>
      <w:r>
        <w:rPr>
          <w:rStyle w:val="CommentReference"/>
        </w:rPr>
        <w:annotationRef/>
      </w:r>
      <w:r>
        <w:t>Not sure this makes sense here, but if you keep it highlight how it contrasts to what Trident presents</w:t>
      </w:r>
    </w:p>
  </w:comment>
  <w:comment w:id="85" w:author="MARY BROWN-EDOKPAYI" w:date="2019-12-03T21:23:00Z" w:initials="MB">
    <w:p w14:paraId="0B96C918" w14:textId="78644620" w:rsidR="007D22E7" w:rsidRDefault="007D22E7">
      <w:pPr>
        <w:pStyle w:val="CommentText"/>
      </w:pPr>
      <w:r>
        <w:rPr>
          <w:rStyle w:val="CommentReference"/>
        </w:rPr>
        <w:annotationRef/>
      </w:r>
      <w:r>
        <w:t>Define what this is</w:t>
      </w:r>
    </w:p>
  </w:comment>
  <w:comment w:id="86" w:author="MARY BROWN-EDOKPAYI" w:date="2019-12-03T21:24:00Z" w:initials="MB">
    <w:p w14:paraId="39E32A2B" w14:textId="1BA048D6" w:rsidR="007D22E7" w:rsidRDefault="007D22E7">
      <w:pPr>
        <w:pStyle w:val="CommentText"/>
      </w:pPr>
      <w:r>
        <w:rPr>
          <w:rStyle w:val="CommentReference"/>
        </w:rPr>
        <w:annotationRef/>
      </w:r>
      <w:r>
        <w:t>What scenario?</w:t>
      </w:r>
    </w:p>
  </w:comment>
  <w:comment w:id="87" w:author="MARY BROWN-EDOKPAYI" w:date="2019-12-03T21:25:00Z" w:initials="MB">
    <w:p w14:paraId="6F16FB01" w14:textId="18726B37" w:rsidR="007D22E7" w:rsidRDefault="007D22E7">
      <w:pPr>
        <w:pStyle w:val="CommentText"/>
      </w:pPr>
      <w:r>
        <w:rPr>
          <w:rStyle w:val="CommentReference"/>
        </w:rPr>
        <w:annotationRef/>
      </w:r>
      <w:r>
        <w:t>Such as; compared to what Trident is proposing</w:t>
      </w:r>
    </w:p>
  </w:comment>
  <w:comment w:id="95" w:author="MARY BROWN-EDOKPAYI" w:date="2019-12-03T21:26:00Z" w:initials="MB">
    <w:p w14:paraId="6E5CE7B5" w14:textId="6BB882AE" w:rsidR="007D22E7" w:rsidRDefault="007D22E7">
      <w:pPr>
        <w:pStyle w:val="CommentText"/>
      </w:pPr>
      <w:r>
        <w:rPr>
          <w:rStyle w:val="CommentReference"/>
        </w:rPr>
        <w:annotationRef/>
      </w:r>
      <w:r w:rsidR="00D621D3">
        <w:t>Explain what a migration test plan is here and why it matters</w:t>
      </w:r>
    </w:p>
  </w:comment>
  <w:comment w:id="102" w:author="MARY BROWN-EDOKPAYI" w:date="2019-12-03T21:27:00Z" w:initials="MB">
    <w:p w14:paraId="6824E804" w14:textId="6586B46E" w:rsidR="00D621D3" w:rsidRDefault="00D621D3">
      <w:pPr>
        <w:pStyle w:val="CommentText"/>
      </w:pPr>
      <w:r>
        <w:rPr>
          <w:rStyle w:val="CommentReference"/>
        </w:rPr>
        <w:annotationRef/>
      </w:r>
      <w:r>
        <w:t>In addition to what other test environment?</w:t>
      </w:r>
    </w:p>
  </w:comment>
  <w:comment w:id="126" w:author="Mary Brown-Edokpayi" w:date="2019-12-03T21:50:00Z" w:initials="MB">
    <w:p w14:paraId="49C4EF3C" w14:textId="6B37520F" w:rsidR="00BE7643" w:rsidRDefault="00BE7643">
      <w:pPr>
        <w:pStyle w:val="CommentText"/>
      </w:pPr>
      <w:r>
        <w:rPr>
          <w:rStyle w:val="CommentReference"/>
        </w:rPr>
        <w:annotationRef/>
      </w:r>
      <w:r>
        <w:t>Is this necessary? Seems like its supposed to play role of promoting Trident’s migration method over others?</w:t>
      </w:r>
    </w:p>
  </w:comment>
  <w:comment w:id="173" w:author="Idaho Edokpayi" w:date="2019-12-01T16:25:00Z" w:initials="IE">
    <w:p w14:paraId="7384ADED" w14:textId="1A2810C5" w:rsidR="00D25E9D" w:rsidRDefault="00D25E9D">
      <w:pPr>
        <w:pStyle w:val="CommentText"/>
      </w:pPr>
      <w:r>
        <w:rPr>
          <w:rStyle w:val="CommentReference"/>
        </w:rPr>
        <w:annotationRef/>
      </w:r>
      <w:r w:rsidR="006D25E2">
        <w:fldChar w:fldCharType="begin"/>
      </w:r>
      <w:r w:rsidR="006D25E2">
        <w:instrText xml:space="preserve"> HYPERLINK "mailto:Mose@gideon-tech.com" </w:instrText>
      </w:r>
      <w:bookmarkStart w:id="174" w:name="_@_30C688B18A334D34A0A2392DE4F7C52FZ"/>
      <w:r w:rsidR="006D25E2">
        <w:rPr>
          <w:rStyle w:val="Mention"/>
        </w:rPr>
        <w:fldChar w:fldCharType="separate"/>
      </w:r>
      <w:bookmarkEnd w:id="174"/>
      <w:r w:rsidR="006D25E2" w:rsidRPr="006D25E2">
        <w:rPr>
          <w:rStyle w:val="Mention"/>
          <w:noProof/>
        </w:rPr>
        <w:t>@Mose Richardson</w:t>
      </w:r>
      <w:r w:rsidR="006D25E2">
        <w:fldChar w:fldCharType="end"/>
      </w:r>
      <w:r w:rsidR="006D25E2">
        <w:t xml:space="preserve"> Please fill in details of migration</w:t>
      </w:r>
    </w:p>
  </w:comment>
  <w:comment w:id="175" w:author="Idaho Edokpayi" w:date="2019-12-01T16:36:00Z" w:initials="IE">
    <w:p w14:paraId="675F57DC" w14:textId="0879E02C" w:rsidR="00D01E3C" w:rsidRDefault="00D01E3C">
      <w:pPr>
        <w:pStyle w:val="CommentText"/>
      </w:pPr>
      <w:r>
        <w:rPr>
          <w:rStyle w:val="CommentReference"/>
        </w:rPr>
        <w:annotationRef/>
      </w:r>
      <w:r>
        <w:t xml:space="preserve">Need </w:t>
      </w:r>
      <w:r w:rsidR="00EA04C2">
        <w:t>better graphic. This is unclear</w:t>
      </w:r>
      <w:r w:rsidR="00C3535B">
        <w:t xml:space="preserve">. Should compare </w:t>
      </w:r>
      <w:r w:rsidR="00F2512A">
        <w:t xml:space="preserve">storing files in every site collection </w:t>
      </w:r>
      <w:r w:rsidR="00B56982">
        <w:t>versus storing files in Azure CDN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1D42E4" w15:done="0"/>
  <w15:commentEx w15:paraId="4A5F6788" w15:done="0"/>
  <w15:commentEx w15:paraId="2EE86AAD" w15:done="0"/>
  <w15:commentEx w15:paraId="1355AA04" w15:done="0"/>
  <w15:commentEx w15:paraId="0B96C918" w15:done="0"/>
  <w15:commentEx w15:paraId="39E32A2B" w15:done="0"/>
  <w15:commentEx w15:paraId="6F16FB01" w15:done="0"/>
  <w15:commentEx w15:paraId="6E5CE7B5" w15:done="0"/>
  <w15:commentEx w15:paraId="6824E804" w15:done="0"/>
  <w15:commentEx w15:paraId="49C4EF3C" w15:done="0"/>
  <w15:commentEx w15:paraId="7384ADED" w15:done="0"/>
  <w15:commentEx w15:paraId="675F57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1D42E4" w16cid:durableId="218E6930"/>
  <w16cid:commentId w16cid:paraId="4A5F6788" w16cid:durableId="21914E70"/>
  <w16cid:commentId w16cid:paraId="2EE86AAD" w16cid:durableId="21914EB9"/>
  <w16cid:commentId w16cid:paraId="1355AA04" w16cid:durableId="219155E5"/>
  <w16cid:commentId w16cid:paraId="0B96C918" w16cid:durableId="219150EC"/>
  <w16cid:commentId w16cid:paraId="39E32A2B" w16cid:durableId="21915111"/>
  <w16cid:commentId w16cid:paraId="6F16FB01" w16cid:durableId="21915139"/>
  <w16cid:commentId w16cid:paraId="6E5CE7B5" w16cid:durableId="2191517C"/>
  <w16cid:commentId w16cid:paraId="6824E804" w16cid:durableId="219151BD"/>
  <w16cid:commentId w16cid:paraId="49C4EF3C" w16cid:durableId="21915724"/>
  <w16cid:commentId w16cid:paraId="7384ADED" w16cid:durableId="218E67EC"/>
  <w16cid:commentId w16cid:paraId="675F57DC" w16cid:durableId="218E6A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D8A"/>
    <w:multiLevelType w:val="hybridMultilevel"/>
    <w:tmpl w:val="164A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D3702"/>
    <w:multiLevelType w:val="hybridMultilevel"/>
    <w:tmpl w:val="925C3D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FE774C"/>
    <w:multiLevelType w:val="hybridMultilevel"/>
    <w:tmpl w:val="0AF235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4F424E"/>
    <w:multiLevelType w:val="hybridMultilevel"/>
    <w:tmpl w:val="E550E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E0F5C"/>
    <w:multiLevelType w:val="hybridMultilevel"/>
    <w:tmpl w:val="CDD4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D52E9"/>
    <w:multiLevelType w:val="hybridMultilevel"/>
    <w:tmpl w:val="EDD80C60"/>
    <w:lvl w:ilvl="0" w:tplc="44640CB2">
      <w:start w:val="1"/>
      <w:numFmt w:val="decimal"/>
      <w:lvlText w:val="%1."/>
      <w:lvlJc w:val="left"/>
      <w:pPr>
        <w:ind w:left="720" w:hanging="360"/>
      </w:pPr>
    </w:lvl>
    <w:lvl w:ilvl="1" w:tplc="65DC26A0">
      <w:start w:val="1"/>
      <w:numFmt w:val="lowerLetter"/>
      <w:lvlText w:val="%2."/>
      <w:lvlJc w:val="left"/>
      <w:pPr>
        <w:ind w:left="1440" w:hanging="360"/>
      </w:pPr>
    </w:lvl>
    <w:lvl w:ilvl="2" w:tplc="1ABADC06">
      <w:start w:val="1"/>
      <w:numFmt w:val="lowerRoman"/>
      <w:lvlText w:val="%3."/>
      <w:lvlJc w:val="right"/>
      <w:pPr>
        <w:ind w:left="2160" w:hanging="180"/>
      </w:pPr>
    </w:lvl>
    <w:lvl w:ilvl="3" w:tplc="6AD0062E">
      <w:start w:val="1"/>
      <w:numFmt w:val="decimal"/>
      <w:lvlText w:val="%4."/>
      <w:lvlJc w:val="left"/>
      <w:pPr>
        <w:ind w:left="2880" w:hanging="360"/>
      </w:pPr>
    </w:lvl>
    <w:lvl w:ilvl="4" w:tplc="626AF304">
      <w:start w:val="1"/>
      <w:numFmt w:val="lowerLetter"/>
      <w:lvlText w:val="%5."/>
      <w:lvlJc w:val="left"/>
      <w:pPr>
        <w:ind w:left="3600" w:hanging="360"/>
      </w:pPr>
    </w:lvl>
    <w:lvl w:ilvl="5" w:tplc="5F9C62F4">
      <w:start w:val="1"/>
      <w:numFmt w:val="lowerRoman"/>
      <w:lvlText w:val="%6."/>
      <w:lvlJc w:val="right"/>
      <w:pPr>
        <w:ind w:left="4320" w:hanging="180"/>
      </w:pPr>
    </w:lvl>
    <w:lvl w:ilvl="6" w:tplc="82161946">
      <w:start w:val="1"/>
      <w:numFmt w:val="decimal"/>
      <w:lvlText w:val="%7."/>
      <w:lvlJc w:val="left"/>
      <w:pPr>
        <w:ind w:left="5040" w:hanging="360"/>
      </w:pPr>
    </w:lvl>
    <w:lvl w:ilvl="7" w:tplc="E2E4F3A6">
      <w:start w:val="1"/>
      <w:numFmt w:val="lowerLetter"/>
      <w:lvlText w:val="%8."/>
      <w:lvlJc w:val="left"/>
      <w:pPr>
        <w:ind w:left="5760" w:hanging="360"/>
      </w:pPr>
    </w:lvl>
    <w:lvl w:ilvl="8" w:tplc="D18C77C8">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Y BROWN-EDOKPAYI">
    <w15:presenceInfo w15:providerId="Windows Live" w15:userId="30a0aa69a9a07c7d"/>
  </w15:person>
  <w15:person w15:author="Idaho Edokpayi">
    <w15:presenceInfo w15:providerId="AD" w15:userId="S::idaho@edokpayi.com::ff5995ea-3f41-4455-9324-5ea7b960531e"/>
  </w15:person>
  <w15:person w15:author="Mary Brown-Edokpayi">
    <w15:presenceInfo w15:providerId="None" w15:userId="Mary Brown-Edokpay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B9C544"/>
    <w:rsid w:val="000325F1"/>
    <w:rsid w:val="00047810"/>
    <w:rsid w:val="00067B3B"/>
    <w:rsid w:val="0008691A"/>
    <w:rsid w:val="000B6850"/>
    <w:rsid w:val="000B792E"/>
    <w:rsid w:val="000E7728"/>
    <w:rsid w:val="000F423A"/>
    <w:rsid w:val="001050EF"/>
    <w:rsid w:val="00105168"/>
    <w:rsid w:val="00114021"/>
    <w:rsid w:val="001145D6"/>
    <w:rsid w:val="00124FEE"/>
    <w:rsid w:val="00156517"/>
    <w:rsid w:val="00160F00"/>
    <w:rsid w:val="0017292E"/>
    <w:rsid w:val="00174F13"/>
    <w:rsid w:val="00191D5E"/>
    <w:rsid w:val="001B5E37"/>
    <w:rsid w:val="001B740B"/>
    <w:rsid w:val="001C15AF"/>
    <w:rsid w:val="001D307A"/>
    <w:rsid w:val="001D4CE0"/>
    <w:rsid w:val="001E7E2E"/>
    <w:rsid w:val="001F4378"/>
    <w:rsid w:val="00203B4F"/>
    <w:rsid w:val="00212E54"/>
    <w:rsid w:val="00221705"/>
    <w:rsid w:val="002246FB"/>
    <w:rsid w:val="00224D0A"/>
    <w:rsid w:val="00227986"/>
    <w:rsid w:val="00237668"/>
    <w:rsid w:val="00246AC9"/>
    <w:rsid w:val="00246F25"/>
    <w:rsid w:val="0025067F"/>
    <w:rsid w:val="0028309B"/>
    <w:rsid w:val="00294858"/>
    <w:rsid w:val="0029646B"/>
    <w:rsid w:val="002966CB"/>
    <w:rsid w:val="002A267C"/>
    <w:rsid w:val="002A465E"/>
    <w:rsid w:val="002B1060"/>
    <w:rsid w:val="002B76D0"/>
    <w:rsid w:val="002E4ED5"/>
    <w:rsid w:val="00332630"/>
    <w:rsid w:val="003442F9"/>
    <w:rsid w:val="00361F82"/>
    <w:rsid w:val="00365C36"/>
    <w:rsid w:val="0037120B"/>
    <w:rsid w:val="003822EA"/>
    <w:rsid w:val="0039435C"/>
    <w:rsid w:val="003A566B"/>
    <w:rsid w:val="003B46F8"/>
    <w:rsid w:val="003B6BDC"/>
    <w:rsid w:val="003F1BDA"/>
    <w:rsid w:val="00405003"/>
    <w:rsid w:val="00410F4E"/>
    <w:rsid w:val="00437CAC"/>
    <w:rsid w:val="004434AF"/>
    <w:rsid w:val="0045597D"/>
    <w:rsid w:val="004945F2"/>
    <w:rsid w:val="004C2405"/>
    <w:rsid w:val="004E4892"/>
    <w:rsid w:val="004F0D19"/>
    <w:rsid w:val="004F1753"/>
    <w:rsid w:val="00500FCB"/>
    <w:rsid w:val="00515C96"/>
    <w:rsid w:val="00526C10"/>
    <w:rsid w:val="0055289C"/>
    <w:rsid w:val="00552E0E"/>
    <w:rsid w:val="00557926"/>
    <w:rsid w:val="00565070"/>
    <w:rsid w:val="00565DA4"/>
    <w:rsid w:val="00570B75"/>
    <w:rsid w:val="0057785C"/>
    <w:rsid w:val="005913EB"/>
    <w:rsid w:val="005B0D9E"/>
    <w:rsid w:val="005B55AA"/>
    <w:rsid w:val="005F1BFE"/>
    <w:rsid w:val="005F6D26"/>
    <w:rsid w:val="0060157F"/>
    <w:rsid w:val="0062066F"/>
    <w:rsid w:val="00627558"/>
    <w:rsid w:val="006649B9"/>
    <w:rsid w:val="006700EC"/>
    <w:rsid w:val="00687220"/>
    <w:rsid w:val="006962C4"/>
    <w:rsid w:val="006B2055"/>
    <w:rsid w:val="006C473A"/>
    <w:rsid w:val="006D25E2"/>
    <w:rsid w:val="006E215F"/>
    <w:rsid w:val="006E3270"/>
    <w:rsid w:val="00704667"/>
    <w:rsid w:val="00710F6D"/>
    <w:rsid w:val="00734283"/>
    <w:rsid w:val="00737C30"/>
    <w:rsid w:val="0074094E"/>
    <w:rsid w:val="007476C2"/>
    <w:rsid w:val="00754D72"/>
    <w:rsid w:val="007670C3"/>
    <w:rsid w:val="0077255D"/>
    <w:rsid w:val="007730C5"/>
    <w:rsid w:val="00775E7E"/>
    <w:rsid w:val="00783E51"/>
    <w:rsid w:val="0079566B"/>
    <w:rsid w:val="007A5A4F"/>
    <w:rsid w:val="007B26C9"/>
    <w:rsid w:val="007C342F"/>
    <w:rsid w:val="007D22E7"/>
    <w:rsid w:val="007D3CD2"/>
    <w:rsid w:val="007D4927"/>
    <w:rsid w:val="007D5FAB"/>
    <w:rsid w:val="007E570B"/>
    <w:rsid w:val="007E6752"/>
    <w:rsid w:val="00805D93"/>
    <w:rsid w:val="00852B7C"/>
    <w:rsid w:val="008537BF"/>
    <w:rsid w:val="008640E3"/>
    <w:rsid w:val="00871E16"/>
    <w:rsid w:val="00874591"/>
    <w:rsid w:val="008863DC"/>
    <w:rsid w:val="00896950"/>
    <w:rsid w:val="008A40AD"/>
    <w:rsid w:val="008B5176"/>
    <w:rsid w:val="008B7F7D"/>
    <w:rsid w:val="008C29CB"/>
    <w:rsid w:val="008D4CE7"/>
    <w:rsid w:val="008E3399"/>
    <w:rsid w:val="008F7C60"/>
    <w:rsid w:val="00921906"/>
    <w:rsid w:val="009228EE"/>
    <w:rsid w:val="0093373E"/>
    <w:rsid w:val="0094734B"/>
    <w:rsid w:val="00954471"/>
    <w:rsid w:val="00956DC7"/>
    <w:rsid w:val="0096288E"/>
    <w:rsid w:val="00970294"/>
    <w:rsid w:val="00971882"/>
    <w:rsid w:val="00971D8A"/>
    <w:rsid w:val="00992832"/>
    <w:rsid w:val="00995B90"/>
    <w:rsid w:val="009A344D"/>
    <w:rsid w:val="009C1098"/>
    <w:rsid w:val="009C428C"/>
    <w:rsid w:val="009E6E6B"/>
    <w:rsid w:val="009F41EB"/>
    <w:rsid w:val="00A05268"/>
    <w:rsid w:val="00A37F91"/>
    <w:rsid w:val="00A414BB"/>
    <w:rsid w:val="00A549B9"/>
    <w:rsid w:val="00A81BC6"/>
    <w:rsid w:val="00A8382A"/>
    <w:rsid w:val="00AA0418"/>
    <w:rsid w:val="00AA21C3"/>
    <w:rsid w:val="00AC4E48"/>
    <w:rsid w:val="00AD073C"/>
    <w:rsid w:val="00AF1677"/>
    <w:rsid w:val="00AF2B2F"/>
    <w:rsid w:val="00B15300"/>
    <w:rsid w:val="00B165D1"/>
    <w:rsid w:val="00B225E0"/>
    <w:rsid w:val="00B24738"/>
    <w:rsid w:val="00B26865"/>
    <w:rsid w:val="00B369D6"/>
    <w:rsid w:val="00B449A0"/>
    <w:rsid w:val="00B56982"/>
    <w:rsid w:val="00B674B1"/>
    <w:rsid w:val="00B817EA"/>
    <w:rsid w:val="00B92D87"/>
    <w:rsid w:val="00B95266"/>
    <w:rsid w:val="00BA09D1"/>
    <w:rsid w:val="00BC47E3"/>
    <w:rsid w:val="00BE1BF3"/>
    <w:rsid w:val="00BE7643"/>
    <w:rsid w:val="00C07D03"/>
    <w:rsid w:val="00C22CE3"/>
    <w:rsid w:val="00C245D3"/>
    <w:rsid w:val="00C3535B"/>
    <w:rsid w:val="00C43F90"/>
    <w:rsid w:val="00C524FA"/>
    <w:rsid w:val="00C616BD"/>
    <w:rsid w:val="00C6234C"/>
    <w:rsid w:val="00C6548C"/>
    <w:rsid w:val="00C71A81"/>
    <w:rsid w:val="00C77AD7"/>
    <w:rsid w:val="00C80EF3"/>
    <w:rsid w:val="00C962E0"/>
    <w:rsid w:val="00CA14B1"/>
    <w:rsid w:val="00CA2A2F"/>
    <w:rsid w:val="00CD49F2"/>
    <w:rsid w:val="00D01E3C"/>
    <w:rsid w:val="00D22873"/>
    <w:rsid w:val="00D251CE"/>
    <w:rsid w:val="00D25E9D"/>
    <w:rsid w:val="00D60DE6"/>
    <w:rsid w:val="00D621D3"/>
    <w:rsid w:val="00D63B0F"/>
    <w:rsid w:val="00D63D95"/>
    <w:rsid w:val="00D6727C"/>
    <w:rsid w:val="00D7364F"/>
    <w:rsid w:val="00D83EA3"/>
    <w:rsid w:val="00D865BC"/>
    <w:rsid w:val="00D9583B"/>
    <w:rsid w:val="00DA4061"/>
    <w:rsid w:val="00DE196B"/>
    <w:rsid w:val="00DF05C7"/>
    <w:rsid w:val="00E131B9"/>
    <w:rsid w:val="00E20761"/>
    <w:rsid w:val="00E33E92"/>
    <w:rsid w:val="00E60E09"/>
    <w:rsid w:val="00E91425"/>
    <w:rsid w:val="00E91EC2"/>
    <w:rsid w:val="00E92E9C"/>
    <w:rsid w:val="00EA04C2"/>
    <w:rsid w:val="00EC268C"/>
    <w:rsid w:val="00F1129B"/>
    <w:rsid w:val="00F2512A"/>
    <w:rsid w:val="00F61097"/>
    <w:rsid w:val="00F915D1"/>
    <w:rsid w:val="00FA1136"/>
    <w:rsid w:val="00FB2F65"/>
    <w:rsid w:val="00FE7E37"/>
    <w:rsid w:val="00FF6359"/>
    <w:rsid w:val="00FF6F4E"/>
    <w:rsid w:val="06B9C544"/>
    <w:rsid w:val="21A8C8BB"/>
    <w:rsid w:val="5A6E5D70"/>
    <w:rsid w:val="6582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C544"/>
  <w15:chartTrackingRefBased/>
  <w15:docId w15:val="{84DAC36C-3DC4-4D6D-87BD-CE50FFED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7C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247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47E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05168"/>
    <w:rPr>
      <w:sz w:val="16"/>
      <w:szCs w:val="16"/>
    </w:rPr>
  </w:style>
  <w:style w:type="paragraph" w:styleId="CommentText">
    <w:name w:val="annotation text"/>
    <w:basedOn w:val="Normal"/>
    <w:link w:val="CommentTextChar"/>
    <w:uiPriority w:val="99"/>
    <w:semiHidden/>
    <w:unhideWhenUsed/>
    <w:rsid w:val="00105168"/>
    <w:pPr>
      <w:spacing w:line="240" w:lineRule="auto"/>
    </w:pPr>
    <w:rPr>
      <w:sz w:val="20"/>
      <w:szCs w:val="20"/>
    </w:rPr>
  </w:style>
  <w:style w:type="character" w:customStyle="1" w:styleId="CommentTextChar">
    <w:name w:val="Comment Text Char"/>
    <w:basedOn w:val="DefaultParagraphFont"/>
    <w:link w:val="CommentText"/>
    <w:uiPriority w:val="99"/>
    <w:semiHidden/>
    <w:rsid w:val="00105168"/>
    <w:rPr>
      <w:sz w:val="20"/>
      <w:szCs w:val="20"/>
    </w:rPr>
  </w:style>
  <w:style w:type="paragraph" w:styleId="CommentSubject">
    <w:name w:val="annotation subject"/>
    <w:basedOn w:val="CommentText"/>
    <w:next w:val="CommentText"/>
    <w:link w:val="CommentSubjectChar"/>
    <w:uiPriority w:val="99"/>
    <w:semiHidden/>
    <w:unhideWhenUsed/>
    <w:rsid w:val="00105168"/>
    <w:rPr>
      <w:b/>
      <w:bCs/>
    </w:rPr>
  </w:style>
  <w:style w:type="character" w:customStyle="1" w:styleId="CommentSubjectChar">
    <w:name w:val="Comment Subject Char"/>
    <w:basedOn w:val="CommentTextChar"/>
    <w:link w:val="CommentSubject"/>
    <w:uiPriority w:val="99"/>
    <w:semiHidden/>
    <w:rsid w:val="00105168"/>
    <w:rPr>
      <w:b/>
      <w:bCs/>
      <w:sz w:val="20"/>
      <w:szCs w:val="20"/>
    </w:rPr>
  </w:style>
  <w:style w:type="paragraph" w:styleId="BalloonText">
    <w:name w:val="Balloon Text"/>
    <w:basedOn w:val="Normal"/>
    <w:link w:val="BalloonTextChar"/>
    <w:uiPriority w:val="99"/>
    <w:semiHidden/>
    <w:unhideWhenUsed/>
    <w:rsid w:val="00105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168"/>
    <w:rPr>
      <w:rFonts w:ascii="Segoe UI" w:hAnsi="Segoe UI" w:cs="Segoe UI"/>
      <w:sz w:val="18"/>
      <w:szCs w:val="18"/>
    </w:rPr>
  </w:style>
  <w:style w:type="character" w:styleId="UnresolvedMention">
    <w:name w:val="Unresolved Mention"/>
    <w:basedOn w:val="DefaultParagraphFont"/>
    <w:uiPriority w:val="99"/>
    <w:unhideWhenUsed/>
    <w:rsid w:val="00874591"/>
    <w:rPr>
      <w:color w:val="605E5C"/>
      <w:shd w:val="clear" w:color="auto" w:fill="E1DFDD"/>
    </w:rPr>
  </w:style>
  <w:style w:type="character" w:styleId="Mention">
    <w:name w:val="Mention"/>
    <w:basedOn w:val="DefaultParagraphFont"/>
    <w:uiPriority w:val="99"/>
    <w:unhideWhenUsed/>
    <w:rsid w:val="00874591"/>
    <w:rPr>
      <w:color w:val="2B579A"/>
      <w:shd w:val="clear" w:color="auto" w:fill="E1DFDD"/>
    </w:rPr>
  </w:style>
  <w:style w:type="character" w:customStyle="1" w:styleId="Heading3Char">
    <w:name w:val="Heading 3 Char"/>
    <w:basedOn w:val="DefaultParagraphFont"/>
    <w:link w:val="Heading3"/>
    <w:uiPriority w:val="9"/>
    <w:rsid w:val="002506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7C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6" ma:contentTypeDescription="Create a new document." ma:contentTypeScope="" ma:versionID="aeb31dfdbe4ee902aa9b242160b48a46">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503bc036391a6ffcf0e1e052ef9df24d"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58f3564-5582-4a15-b0ac-06bcfce29c67">
      <UserInfo>
        <DisplayName>Mose Richardson</DisplayName>
        <AccountId>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4F8937-EEE4-4B15-B84C-D4B36A122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524491-9D7D-4BE8-A3CB-1F13D9410491}">
  <ds:schemaRefs>
    <ds:schemaRef ds:uri="http://schemas.microsoft.com/office/2006/metadata/properties"/>
    <ds:schemaRef ds:uri="http://schemas.microsoft.com/office/infopath/2007/PartnerControls"/>
    <ds:schemaRef ds:uri="f58f3564-5582-4a15-b0ac-06bcfce29c67"/>
  </ds:schemaRefs>
</ds:datastoreItem>
</file>

<file path=customXml/itemProps3.xml><?xml version="1.0" encoding="utf-8"?>
<ds:datastoreItem xmlns:ds="http://schemas.openxmlformats.org/officeDocument/2006/customXml" ds:itemID="{41F3E8E7-5107-4AA1-93BD-5828D37608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1801</Words>
  <Characters>10266</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Links>
    <vt:vector size="6" baseType="variant">
      <vt:variant>
        <vt:i4>524399</vt:i4>
      </vt:variant>
      <vt:variant>
        <vt:i4>0</vt:i4>
      </vt:variant>
      <vt:variant>
        <vt:i4>0</vt:i4>
      </vt:variant>
      <vt:variant>
        <vt:i4>5</vt:i4>
      </vt:variant>
      <vt:variant>
        <vt:lpwstr>mailto:Mose@gideon-tech.com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dc:creator>
  <cp:keywords/>
  <dc:description/>
  <cp:lastModifiedBy>MARY BROWN-EDOKPAYI</cp:lastModifiedBy>
  <cp:revision>17</cp:revision>
  <dcterms:created xsi:type="dcterms:W3CDTF">2019-12-04T05:44:00Z</dcterms:created>
  <dcterms:modified xsi:type="dcterms:W3CDTF">2019-12-04T05:51:00Z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
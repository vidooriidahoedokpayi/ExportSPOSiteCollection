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BDED" w14:textId="4C6CB2AE" w:rsidR="003F1BDA" w:rsidRDefault="00B24738" w:rsidP="00B24738">
      <w:pPr>
        <w:pStyle w:val="Heading1"/>
      </w:pPr>
      <w:r>
        <w:t>Summary</w:t>
      </w:r>
    </w:p>
    <w:p w14:paraId="0E515692" w14:textId="65684BD5" w:rsidR="00124FEE" w:rsidRDefault="00A8382A" w:rsidP="002E4ED5">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96288E" w:rsidRDefault="002E4ED5" w:rsidP="002E4ED5">
      <w:pPr>
        <w:pPrChange w:id="3" w:author="MARY BROWN-EDOKPAYI" w:date="2019-12-03T21:08:00Z">
          <w:pPr>
            <w:ind w:left="720"/>
          </w:pPr>
        </w:pPrChange>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21D3804" w14:textId="1750FC49" w:rsidR="0028309B" w:rsidRDefault="002B76D0" w:rsidP="0096288E">
      <w:pPr>
        <w:ind w:left="720"/>
      </w:pPr>
      <w:commentRangeStart w:id="6"/>
      <w:r>
        <w:t>(Overhead Graphic Here)</w:t>
      </w:r>
      <w:commentRangeEnd w:id="6"/>
      <w:r w:rsidR="00AD073C">
        <w:rPr>
          <w:rStyle w:val="CommentReference"/>
        </w:rPr>
        <w:commentReference w:id="6"/>
      </w:r>
    </w:p>
    <w:p w14:paraId="18EB3611" w14:textId="09E8D155" w:rsidR="00DA4061" w:rsidRDefault="00DA4061" w:rsidP="00DA4061">
      <w:pPr>
        <w:pStyle w:val="Heading1"/>
      </w:pPr>
      <w:r>
        <w:t>Migration</w:t>
      </w:r>
    </w:p>
    <w:p w14:paraId="2739D2A6" w14:textId="79B5B14A" w:rsidR="002E4ED5" w:rsidRDefault="002E4ED5">
      <w:pPr>
        <w:rPr>
          <w:ins w:id="7" w:author="MARY BROWN-EDOKPAYI" w:date="2019-12-03T21:12:00Z"/>
          <w:rFonts w:ascii="Calibri" w:eastAsia="Calibri" w:hAnsi="Calibri" w:cs="Calibri"/>
        </w:rPr>
      </w:pPr>
      <w:ins w:id="8" w:author="MARY BROWN-EDOKPAYI" w:date="2019-12-03T21:13:00Z">
        <w:r>
          <w:rPr>
            <w:rFonts w:ascii="Calibri" w:eastAsia="Calibri" w:hAnsi="Calibri" w:cs="Calibri"/>
          </w:rPr>
          <w:t xml:space="preserve">WHAT IS A </w:t>
        </w:r>
        <w:commentRangeStart w:id="9"/>
        <w:r>
          <w:rPr>
            <w:rFonts w:ascii="Calibri" w:eastAsia="Calibri" w:hAnsi="Calibri" w:cs="Calibri"/>
          </w:rPr>
          <w:t>MIGRATION</w:t>
        </w:r>
        <w:commentRangeEnd w:id="9"/>
        <w:r>
          <w:rPr>
            <w:rStyle w:val="CommentReference"/>
          </w:rPr>
          <w:commentReference w:id="9"/>
        </w:r>
      </w:ins>
    </w:p>
    <w:p w14:paraId="2A58E225" w14:textId="0EF322CC" w:rsidR="002E4ED5" w:rsidRDefault="002E4ED5" w:rsidP="002E4ED5">
      <w:pPr>
        <w:rPr>
          <w:ins w:id="10" w:author="MARY BROWN-EDOKPAYI" w:date="2019-12-03T21:38:00Z"/>
          <w:rFonts w:ascii="Calibri" w:eastAsia="Calibri" w:hAnsi="Calibri" w:cs="Calibri"/>
        </w:rPr>
      </w:pPr>
      <w:moveToRangeStart w:id="11" w:author="MARY BROWN-EDOKPAYI" w:date="2019-12-03T21:13:00Z" w:name="move26300052"/>
      <w:moveTo w:id="12" w:author="MARY BROWN-EDOKPAYI" w:date="2019-12-03T21:13:00Z">
        <w:r w:rsidRPr="21A8C8BB">
          <w:rPr>
            <w:rFonts w:ascii="Calibri" w:eastAsia="Calibri" w:hAnsi="Calibri" w:cs="Calibri"/>
          </w:rPr>
          <w:t xml:space="preserve">UNDERSTANDING BEST PRACTICES TO IMPROVE THE MIGRATION </w:t>
        </w:r>
        <w:commentRangeStart w:id="13"/>
        <w:r w:rsidRPr="21A8C8BB">
          <w:rPr>
            <w:rFonts w:ascii="Calibri" w:eastAsia="Calibri" w:hAnsi="Calibri" w:cs="Calibri"/>
          </w:rPr>
          <w:t>PROCESS</w:t>
        </w:r>
      </w:moveTo>
      <w:commentRangeEnd w:id="13"/>
      <w:r>
        <w:rPr>
          <w:rStyle w:val="CommentReference"/>
        </w:rPr>
        <w:commentReference w:id="13"/>
      </w:r>
      <w:moveTo w:id="14" w:author="MARY BROWN-EDOKPAYI" w:date="2019-12-03T21:13:00Z">
        <w:r w:rsidRPr="21A8C8BB">
          <w:rPr>
            <w:rFonts w:ascii="Calibri" w:eastAsia="Calibri" w:hAnsi="Calibri" w:cs="Calibri"/>
          </w:rPr>
          <w:t xml:space="preserve"> </w:t>
        </w:r>
      </w:moveTo>
    </w:p>
    <w:p w14:paraId="44217981" w14:textId="77777777" w:rsidR="00956DC7" w:rsidRDefault="00956DC7" w:rsidP="00956DC7">
      <w:pPr>
        <w:rPr>
          <w:ins w:id="15" w:author="MARY BROWN-EDOKPAYI" w:date="2019-12-03T21:39:00Z"/>
          <w:rFonts w:ascii="Calibri" w:eastAsia="Calibri" w:hAnsi="Calibri" w:cs="Calibri"/>
        </w:rPr>
        <w:pPrChange w:id="16" w:author="MARY BROWN-EDOKPAYI" w:date="2019-12-03T21:39:00Z">
          <w:pPr>
            <w:ind w:left="720"/>
          </w:pPr>
        </w:pPrChange>
      </w:pPr>
      <w:ins w:id="17"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18"/>
        <w:r w:rsidRPr="21A8C8BB">
          <w:rPr>
            <w:rFonts w:ascii="Calibri" w:eastAsia="Calibri" w:hAnsi="Calibri" w:cs="Calibri"/>
          </w:rPr>
          <w:t xml:space="preserve">Migration options that </w:t>
        </w:r>
        <w:r w:rsidRPr="21A8C8BB">
          <w:rPr>
            <w:rFonts w:ascii="Calibri" w:eastAsia="Calibri" w:hAnsi="Calibri" w:cs="Calibri"/>
          </w:rPr>
          <w:t>do</w:t>
        </w:r>
        <w:r>
          <w:rPr>
            <w:rFonts w:ascii="Calibri" w:eastAsia="Calibri" w:hAnsi="Calibri" w:cs="Calibri"/>
          </w:rPr>
          <w:t xml:space="preserve"> not</w:t>
        </w:r>
        <w:r w:rsidRPr="21A8C8BB">
          <w:rPr>
            <w:rFonts w:ascii="Calibri" w:eastAsia="Calibri" w:hAnsi="Calibri" w:cs="Calibri"/>
          </w:rPr>
          <w:t xml:space="preserve"> </w:t>
        </w:r>
        <w:r w:rsidRPr="21A8C8BB">
          <w:rPr>
            <w:rFonts w:ascii="Calibri" w:eastAsia="Calibri" w:hAnsi="Calibri" w:cs="Calibri"/>
          </w:rPr>
          <w:t xml:space="preserve">allow testing to be performed in advance are likely to suffer from much more serious issues than those where problems can be found quickly and worked out. </w:t>
        </w:r>
      </w:ins>
      <w:commentRangeEnd w:id="18"/>
      <w:r w:rsidR="007E570B">
        <w:rPr>
          <w:rStyle w:val="CommentReference"/>
        </w:rPr>
        <w:commentReference w:id="18"/>
      </w:r>
    </w:p>
    <w:p w14:paraId="208AB7B7" w14:textId="1F3D98C1" w:rsidR="00956DC7" w:rsidRPr="00956DC7" w:rsidRDefault="00956DC7" w:rsidP="002E4ED5">
      <w:pPr>
        <w:rPr>
          <w:ins w:id="19" w:author="MARY BROWN-EDOKPAYI" w:date="2019-12-03T21:14:00Z"/>
          <w:rPrChange w:id="20" w:author="MARY BROWN-EDOKPAYI" w:date="2019-12-03T21:39:00Z">
            <w:rPr>
              <w:ins w:id="21" w:author="MARY BROWN-EDOKPAYI" w:date="2019-12-03T21:14:00Z"/>
              <w:rFonts w:ascii="Calibri" w:eastAsia="Calibri" w:hAnsi="Calibri" w:cs="Calibri"/>
            </w:rPr>
          </w:rPrChange>
        </w:rPr>
      </w:pPr>
      <w:ins w:id="22"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4E7F9A30" w14:textId="73781814" w:rsidR="002E4ED5" w:rsidDel="007D22E7" w:rsidRDefault="002E4ED5">
      <w:pPr>
        <w:rPr>
          <w:del w:id="23" w:author="MARY BROWN-EDOKPAYI" w:date="2019-12-03T21:18:00Z"/>
          <w:rFonts w:ascii="Calibri" w:eastAsia="Calibri" w:hAnsi="Calibri" w:cs="Calibri"/>
        </w:rPr>
      </w:pPr>
      <w:moveTo w:id="24" w:author="MARY BROWN-EDOKPAYI" w:date="2019-12-03T21:13:00Z">
        <w:r w:rsidRPr="21A8C8BB">
          <w:rPr>
            <w:rFonts w:ascii="Calibri" w:eastAsia="Calibri" w:hAnsi="Calibri" w:cs="Calibri"/>
          </w:rPr>
          <w:t>PRE-MIGRATION CHECKLIST</w:t>
        </w:r>
        <w:del w:id="25" w:author="MARY BROWN-EDOKPAYI" w:date="2019-12-03T21:14:00Z">
          <w:r w:rsidRPr="21A8C8BB" w:rsidDel="002E4ED5">
            <w:rPr>
              <w:rFonts w:ascii="Calibri" w:eastAsia="Calibri" w:hAnsi="Calibri" w:cs="Calibri"/>
            </w:rPr>
            <w:delText xml:space="preserve"> </w:delText>
          </w:r>
        </w:del>
      </w:moveTo>
    </w:p>
    <w:p w14:paraId="6140A9E7" w14:textId="77777777" w:rsidR="007D22E7" w:rsidRDefault="007D22E7" w:rsidP="002E4ED5">
      <w:pPr>
        <w:rPr>
          <w:ins w:id="26" w:author="MARY BROWN-EDOKPAYI" w:date="2019-12-03T21:18:00Z"/>
          <w:moveTo w:id="27" w:author="MARY BROWN-EDOKPAYI" w:date="2019-12-03T21:13:00Z"/>
        </w:rPr>
      </w:pPr>
    </w:p>
    <w:moveToRangeEnd w:id="11"/>
    <w:p w14:paraId="46932F83" w14:textId="5D3FDBE2" w:rsidR="21A8C8BB" w:rsidRDefault="21A8C8BB" w:rsidP="007D22E7">
      <w:pPr>
        <w:pStyle w:val="ListParagraph"/>
        <w:numPr>
          <w:ilvl w:val="0"/>
          <w:numId w:val="6"/>
        </w:numPr>
        <w:pPrChange w:id="28" w:author="MARY BROWN-EDOKPAYI" w:date="2019-12-03T21:18:00Z">
          <w:pPr/>
        </w:pPrChange>
      </w:pPr>
      <w:r w:rsidRPr="007D22E7">
        <w:rPr>
          <w:rFonts w:ascii="Calibri" w:eastAsia="Calibri" w:hAnsi="Calibri" w:cs="Calibri"/>
          <w:rPrChange w:id="29" w:author="MARY BROWN-EDOKPAYI" w:date="2019-12-03T21:18:00Z">
            <w:rPr/>
          </w:rPrChange>
        </w:rPr>
        <w:t>PLANNING FOR A SHAREPOINT MIGRATION OR UPGRADE</w:t>
      </w:r>
      <w:ins w:id="30" w:author="MARY BROWN-EDOKPAYI" w:date="2019-12-03T21:21:00Z">
        <w:r w:rsidR="007D22E7">
          <w:rPr>
            <w:rFonts w:ascii="Calibri" w:eastAsia="Calibri" w:hAnsi="Calibri" w:cs="Calibri"/>
          </w:rPr>
          <w:t xml:space="preserve"> (Inventory of data at current location)</w:t>
        </w:r>
      </w:ins>
      <w:del w:id="31" w:author="MARY BROWN-EDOKPAYI" w:date="2019-12-03T21:20:00Z">
        <w:r w:rsidRPr="007D22E7" w:rsidDel="007D22E7">
          <w:rPr>
            <w:rFonts w:ascii="Calibri" w:eastAsia="Calibri" w:hAnsi="Calibri" w:cs="Calibri"/>
            <w:rPrChange w:id="32" w:author="MARY BROWN-EDOKPAYI" w:date="2019-12-03T21:18:00Z">
              <w:rPr/>
            </w:rPrChange>
          </w:rPr>
          <w:delText xml:space="preserve"> </w:delText>
        </w:r>
      </w:del>
    </w:p>
    <w:p w14:paraId="21C1E01A" w14:textId="7162008E" w:rsidR="21A8C8BB" w:rsidRDefault="007D22E7" w:rsidP="007D22E7">
      <w:pPr>
        <w:ind w:left="720"/>
        <w:pPrChange w:id="33" w:author="MARY BROWN-EDOKPAYI" w:date="2019-12-03T21:18:00Z">
          <w:pPr/>
        </w:pPrChange>
      </w:pPr>
      <w:moveToRangeStart w:id="34" w:author="MARY BROWN-EDOKPAYI" w:date="2019-12-03T21:23:00Z" w:name="move26300607"/>
      <w:moveTo w:id="35"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moveTo>
      <w:moveToRangeEnd w:id="34"/>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rsidP="007D22E7">
      <w:pPr>
        <w:ind w:left="720"/>
        <w:rPr>
          <w:del w:id="36" w:author="MARY BROWN-EDOKPAYI" w:date="2019-12-03T21:09:00Z"/>
        </w:rPr>
        <w:pPrChange w:id="37" w:author="MARY BROWN-EDOKPAYI" w:date="2019-12-03T21:18:00Z">
          <w:pPr/>
        </w:pPrChange>
      </w:pPr>
      <w:r w:rsidRPr="21A8C8BB">
        <w:rPr>
          <w:rFonts w:ascii="Calibri" w:eastAsia="Calibri" w:hAnsi="Calibri" w:cs="Calibri"/>
        </w:rPr>
        <w:t>This</w:t>
      </w:r>
      <w:ins w:id="38"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rsidP="007D22E7">
      <w:pPr>
        <w:ind w:left="720"/>
        <w:rPr>
          <w:ins w:id="39" w:author="MARY BROWN-EDOKPAYI" w:date="2019-12-03T21:09:00Z"/>
        </w:rPr>
        <w:pPrChange w:id="40"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41" w:author="MARY BROWN-EDOKPAYI" w:date="2019-12-03T21:09:00Z"/>
          <w:rPrChange w:id="42" w:author="MARY BROWN-EDOKPAYI" w:date="2019-12-03T21:09:00Z">
            <w:rPr>
              <w:del w:id="43" w:author="MARY BROWN-EDOKPAYI" w:date="2019-12-03T21:09:00Z"/>
              <w:rFonts w:ascii="Calibri" w:eastAsia="Calibri" w:hAnsi="Calibri" w:cs="Calibri"/>
            </w:rPr>
          </w:rPrChange>
        </w:rPr>
      </w:pPr>
      <w:del w:id="44" w:author="MARY BROWN-EDOKPAYI" w:date="2019-12-03T21:09:00Z">
        <w:r w:rsidRPr="002E4ED5" w:rsidDel="002E4ED5">
          <w:rPr>
            <w:rFonts w:ascii="Calibri" w:eastAsia="Calibri" w:hAnsi="Calibri" w:cs="Calibri"/>
            <w:rPrChange w:id="45" w:author="MARY BROWN-EDOKPAYI" w:date="2019-12-03T21:09:00Z">
              <w:rPr/>
            </w:rPrChange>
          </w:rPr>
          <w:delText>•</w:delText>
        </w:r>
        <w:r w:rsidDel="002E4ED5">
          <w:tab/>
        </w:r>
      </w:del>
      <w:r w:rsidRPr="002E4ED5">
        <w:rPr>
          <w:rFonts w:ascii="Calibri" w:eastAsia="Calibri" w:hAnsi="Calibri" w:cs="Calibri"/>
          <w:rPrChange w:id="46" w:author="MARY BROWN-EDOKPAYI" w:date="2019-12-03T21:09:00Z">
            <w:rPr/>
          </w:rPrChange>
        </w:rPr>
        <w:t xml:space="preserve">Permissions </w:t>
      </w:r>
    </w:p>
    <w:p w14:paraId="45E2DEAB" w14:textId="77777777" w:rsidR="002E4ED5" w:rsidRDefault="002E4ED5" w:rsidP="002E4ED5">
      <w:pPr>
        <w:pStyle w:val="ListParagraph"/>
        <w:numPr>
          <w:ilvl w:val="0"/>
          <w:numId w:val="5"/>
        </w:numPr>
        <w:rPr>
          <w:ins w:id="47" w:author="MARY BROWN-EDOKPAYI" w:date="2019-12-03T21:09:00Z"/>
        </w:rPr>
        <w:pPrChange w:id="48"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49" w:author="MARY BROWN-EDOKPAYI" w:date="2019-12-03T21:09:00Z"/>
          <w:rPrChange w:id="50" w:author="MARY BROWN-EDOKPAYI" w:date="2019-12-03T21:09:00Z">
            <w:rPr>
              <w:del w:id="51" w:author="MARY BROWN-EDOKPAYI" w:date="2019-12-03T21:09:00Z"/>
              <w:rFonts w:ascii="Calibri" w:eastAsia="Calibri" w:hAnsi="Calibri" w:cs="Calibri"/>
            </w:rPr>
          </w:rPrChange>
        </w:rPr>
      </w:pPr>
      <w:del w:id="52" w:author="MARY BROWN-EDOKPAYI" w:date="2019-12-03T21:09:00Z">
        <w:r w:rsidRPr="002E4ED5" w:rsidDel="002E4ED5">
          <w:rPr>
            <w:rFonts w:ascii="Calibri" w:eastAsia="Calibri" w:hAnsi="Calibri" w:cs="Calibri"/>
            <w:rPrChange w:id="53" w:author="MARY BROWN-EDOKPAYI" w:date="2019-12-03T21:09:00Z">
              <w:rPr/>
            </w:rPrChange>
          </w:rPr>
          <w:lastRenderedPageBreak/>
          <w:delText>•</w:delText>
        </w:r>
        <w:r w:rsidDel="002E4ED5">
          <w:tab/>
        </w:r>
      </w:del>
      <w:ins w:id="54" w:author="MARY BROWN-EDOKPAYI" w:date="2019-12-03T21:20:00Z">
        <w:r w:rsidR="007D22E7">
          <w:rPr>
            <w:rFonts w:ascii="Calibri" w:eastAsia="Calibri" w:hAnsi="Calibri" w:cs="Calibri"/>
          </w:rPr>
          <w:t xml:space="preserve">SharePoint </w:t>
        </w:r>
      </w:ins>
      <w:del w:id="55" w:author="MARY BROWN-EDOKPAYI" w:date="2019-12-03T21:20:00Z">
        <w:r w:rsidRPr="002E4ED5" w:rsidDel="007D22E7">
          <w:rPr>
            <w:rFonts w:ascii="Calibri" w:eastAsia="Calibri" w:hAnsi="Calibri" w:cs="Calibri"/>
            <w:rPrChange w:id="56" w:author="MARY BROWN-EDOKPAYI" w:date="2019-12-03T21:09:00Z">
              <w:rPr/>
            </w:rPrChange>
          </w:rPr>
          <w:delText xml:space="preserve">Users Features </w:delText>
        </w:r>
      </w:del>
      <w:r w:rsidRPr="002E4ED5">
        <w:rPr>
          <w:rFonts w:ascii="Calibri" w:eastAsia="Calibri" w:hAnsi="Calibri" w:cs="Calibri"/>
          <w:rPrChange w:id="57" w:author="MARY BROWN-EDOKPAYI" w:date="2019-12-03T21:09:00Z">
            <w:rPr/>
          </w:rPrChange>
        </w:rPr>
        <w:t xml:space="preserve">Customizations (including custom code) </w:t>
      </w:r>
    </w:p>
    <w:p w14:paraId="5C052A12" w14:textId="77777777" w:rsidR="002E4ED5" w:rsidRDefault="002E4ED5" w:rsidP="002E4ED5">
      <w:pPr>
        <w:pStyle w:val="ListParagraph"/>
        <w:numPr>
          <w:ilvl w:val="0"/>
          <w:numId w:val="5"/>
        </w:numPr>
        <w:rPr>
          <w:ins w:id="58" w:author="MARY BROWN-EDOKPAYI" w:date="2019-12-03T21:09:00Z"/>
        </w:rPr>
        <w:pPrChange w:id="59" w:author="MARY BROWN-EDOKPAYI" w:date="2019-12-03T21:09:00Z">
          <w:pPr/>
        </w:pPrChange>
      </w:pPr>
    </w:p>
    <w:p w14:paraId="5C5A4F2D" w14:textId="06ACA95A" w:rsidR="21A8C8BB" w:rsidRDefault="21A8C8BB" w:rsidP="002E4ED5">
      <w:pPr>
        <w:pStyle w:val="ListParagraph"/>
        <w:numPr>
          <w:ilvl w:val="0"/>
          <w:numId w:val="5"/>
        </w:numPr>
        <w:pPrChange w:id="60" w:author="MARY BROWN-EDOKPAYI" w:date="2019-12-03T21:09:00Z">
          <w:pPr/>
        </w:pPrChange>
      </w:pPr>
      <w:del w:id="61" w:author="MARY BROWN-EDOKPAYI" w:date="2019-12-03T21:09:00Z">
        <w:r w:rsidRPr="002E4ED5" w:rsidDel="002E4ED5">
          <w:rPr>
            <w:rFonts w:ascii="Calibri" w:eastAsia="Calibri" w:hAnsi="Calibri" w:cs="Calibri"/>
            <w:rPrChange w:id="62" w:author="MARY BROWN-EDOKPAYI" w:date="2019-12-03T21:09:00Z">
              <w:rPr/>
            </w:rPrChange>
          </w:rPr>
          <w:delText>•</w:delText>
        </w:r>
        <w:r w:rsidDel="002E4ED5">
          <w:tab/>
        </w:r>
      </w:del>
      <w:r w:rsidRPr="002E4ED5">
        <w:rPr>
          <w:rFonts w:ascii="Calibri" w:eastAsia="Calibri" w:hAnsi="Calibri" w:cs="Calibri"/>
          <w:rPrChange w:id="63" w:author="MARY BROWN-EDOKPAYI" w:date="2019-12-03T21:09:00Z">
            <w:rPr/>
          </w:rPrChange>
        </w:rPr>
        <w:t xml:space="preserve">Integration with other systems </w:t>
      </w:r>
    </w:p>
    <w:p w14:paraId="70F81D71" w14:textId="62D06FE8" w:rsidR="21A8C8BB" w:rsidRDefault="21A8C8BB" w:rsidP="007D22E7">
      <w:pPr>
        <w:ind w:left="720"/>
        <w:pPrChange w:id="64" w:author="MARY BROWN-EDOKPAYI" w:date="2019-12-03T21:19:00Z">
          <w:pPr/>
        </w:pPrChange>
      </w:pPr>
      <w:r w:rsidRPr="21A8C8BB">
        <w:rPr>
          <w:rFonts w:ascii="Calibri" w:eastAsia="Calibri" w:hAnsi="Calibri" w:cs="Calibri"/>
        </w:rPr>
        <w:t xml:space="preserve">The plan should also make it clear who the key </w:t>
      </w:r>
      <w:ins w:id="65"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66"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moveFromRangeStart w:id="67" w:author="MARY BROWN-EDOKPAYI" w:date="2019-12-03T21:23:00Z" w:name="move26300607"/>
      <w:moveFrom w:id="68" w:author="MARY BROWN-EDOKPAYI" w:date="2019-12-03T21:23:00Z">
        <w:r w:rsidRPr="21A8C8BB" w:rsidDel="007D22E7">
          <w:rPr>
            <w:rFonts w:ascii="Calibri" w:eastAsia="Calibri" w:hAnsi="Calibri" w:cs="Calibri"/>
          </w:rPr>
          <w:t xml:space="preserve">The migration process gives organizations an ideal opportunity to re-architect and restructure the information architecture. </w:t>
        </w:r>
      </w:moveFrom>
      <w:moveFromRangeEnd w:id="67"/>
    </w:p>
    <w:p w14:paraId="4DD1029C" w14:textId="41C159A5" w:rsidR="21A8C8BB" w:rsidRDefault="21A8C8BB" w:rsidP="007D22E7">
      <w:pPr>
        <w:pStyle w:val="ListParagraph"/>
        <w:numPr>
          <w:ilvl w:val="0"/>
          <w:numId w:val="6"/>
        </w:numPr>
        <w:pPrChange w:id="69" w:author="MARY BROWN-EDOKPAYI" w:date="2019-12-03T21:23:00Z">
          <w:pPr/>
        </w:pPrChange>
      </w:pPr>
      <w:r w:rsidRPr="007D22E7">
        <w:rPr>
          <w:rFonts w:ascii="Calibri" w:eastAsia="Calibri" w:hAnsi="Calibri" w:cs="Calibri"/>
          <w:rPrChange w:id="70" w:author="MARY BROWN-EDOKPAYI" w:date="2019-12-03T21:23:00Z">
            <w:rPr/>
          </w:rPrChange>
        </w:rPr>
        <w:t>PREPARE AN INFORMATION ARCHITECTURE PLAN</w:t>
      </w:r>
      <w:ins w:id="71" w:author="Mary Brown-Edokpayi" w:date="2019-12-03T21:46:00Z">
        <w:r w:rsidR="00203B4F">
          <w:rPr>
            <w:rFonts w:ascii="Calibri" w:eastAsia="Calibri" w:hAnsi="Calibri" w:cs="Calibri"/>
          </w:rPr>
          <w:t xml:space="preserve"> (</w:t>
        </w:r>
      </w:ins>
      <w:bookmarkStart w:id="72" w:name="_GoBack"/>
      <w:bookmarkEnd w:id="72"/>
      <w:r w:rsidRPr="007D22E7">
        <w:rPr>
          <w:rFonts w:ascii="Calibri" w:eastAsia="Calibri" w:hAnsi="Calibri" w:cs="Calibri"/>
          <w:rPrChange w:id="73" w:author="MARY BROWN-EDOKPAYI" w:date="2019-12-03T21:23:00Z">
            <w:rPr/>
          </w:rPrChange>
        </w:rPr>
        <w:t xml:space="preserve"> </w:t>
      </w:r>
    </w:p>
    <w:p w14:paraId="4F2919BC" w14:textId="3F8789E4" w:rsidR="21A8C8BB" w:rsidRDefault="21A8C8BB" w:rsidP="007D22E7">
      <w:pPr>
        <w:ind w:left="720"/>
        <w:pPrChange w:id="74" w:author="MARY BROWN-EDOKPAYI" w:date="2019-12-03T21:23:00Z">
          <w:pPr/>
        </w:pPrChange>
      </w:pPr>
      <w:commentRangeStart w:id="75"/>
      <w:r w:rsidRPr="21A8C8BB">
        <w:rPr>
          <w:rFonts w:ascii="Calibri" w:eastAsia="Calibri" w:hAnsi="Calibri" w:cs="Calibri"/>
        </w:rPr>
        <w:t xml:space="preserve">SharePoint taxonomy </w:t>
      </w:r>
      <w:commentRangeEnd w:id="75"/>
      <w:r w:rsidR="007D22E7">
        <w:rPr>
          <w:rStyle w:val="CommentReference"/>
        </w:rPr>
        <w:commentReference w:id="75"/>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76"/>
      <w:r w:rsidRPr="21A8C8BB">
        <w:rPr>
          <w:rFonts w:ascii="Calibri" w:eastAsia="Calibri" w:hAnsi="Calibri" w:cs="Calibri"/>
        </w:rPr>
        <w:t xml:space="preserve">this scenario </w:t>
      </w:r>
      <w:commentRangeEnd w:id="76"/>
      <w:r w:rsidR="007D22E7">
        <w:rPr>
          <w:rStyle w:val="CommentReference"/>
        </w:rPr>
        <w:commentReference w:id="76"/>
      </w:r>
      <w:r w:rsidRPr="21A8C8BB">
        <w:rPr>
          <w:rFonts w:ascii="Calibri" w:eastAsia="Calibri" w:hAnsi="Calibri" w:cs="Calibri"/>
        </w:rPr>
        <w:t xml:space="preserve">and result in content being better organized and searchable. </w:t>
      </w:r>
      <w:commentRangeStart w:id="77"/>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77"/>
      <w:r w:rsidR="007D22E7">
        <w:rPr>
          <w:rStyle w:val="CommentReference"/>
        </w:rPr>
        <w:commentReference w:id="77"/>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77777777" w:rsidR="007D22E7" w:rsidRPr="007D22E7" w:rsidRDefault="007D22E7" w:rsidP="007D22E7">
      <w:pPr>
        <w:pStyle w:val="ListParagraph"/>
        <w:numPr>
          <w:ilvl w:val="0"/>
          <w:numId w:val="6"/>
        </w:numPr>
        <w:rPr>
          <w:ins w:id="78" w:author="MARY BROWN-EDOKPAYI" w:date="2019-12-03T21:25:00Z"/>
          <w:rPrChange w:id="79" w:author="MARY BROWN-EDOKPAYI" w:date="2019-12-03T21:25:00Z">
            <w:rPr>
              <w:ins w:id="80" w:author="MARY BROWN-EDOKPAYI" w:date="2019-12-03T21:25:00Z"/>
              <w:rFonts w:ascii="Calibri" w:eastAsia="Calibri" w:hAnsi="Calibri" w:cs="Calibri"/>
            </w:rPr>
          </w:rPrChange>
        </w:rPr>
      </w:pPr>
      <w:moveToRangeStart w:id="81" w:author="MARY BROWN-EDOKPAYI" w:date="2019-12-03T21:25:00Z" w:name="move26300763"/>
      <w:moveTo w:id="82" w:author="MARY BROWN-EDOKPAYI" w:date="2019-12-03T21:25:00Z">
        <w:r w:rsidRPr="007D22E7">
          <w:rPr>
            <w:rFonts w:ascii="Calibri" w:eastAsia="Calibri" w:hAnsi="Calibri" w:cs="Calibri"/>
            <w:rPrChange w:id="83" w:author="MARY BROWN-EDOKPAYI" w:date="2019-12-03T21:25:00Z">
              <w:rPr/>
            </w:rPrChange>
          </w:rPr>
          <w:t xml:space="preserve">PREPARE A MIGRATION TEST PLAN </w:t>
        </w:r>
      </w:moveTo>
    </w:p>
    <w:p w14:paraId="5A666DB1" w14:textId="77777777" w:rsidR="00D621D3" w:rsidRDefault="007D22E7" w:rsidP="007D22E7">
      <w:pPr>
        <w:pStyle w:val="ListParagraph"/>
        <w:rPr>
          <w:ins w:id="84" w:author="MARY BROWN-EDOKPAYI" w:date="2019-12-03T21:27:00Z"/>
          <w:rFonts w:ascii="Calibri" w:eastAsia="Calibri" w:hAnsi="Calibri" w:cs="Calibri"/>
        </w:rPr>
      </w:pPr>
      <w:commentRangeStart w:id="85"/>
      <w:moveTo w:id="86" w:author="MARY BROWN-EDOKPAYI" w:date="2019-12-03T21:25:00Z">
        <w:r w:rsidRPr="007D22E7">
          <w:rPr>
            <w:rFonts w:ascii="Calibri" w:eastAsia="Calibri" w:hAnsi="Calibri" w:cs="Calibri"/>
            <w:rPrChange w:id="87" w:author="MARY BROWN-EDOKPAYI" w:date="2019-12-03T21:25:00Z">
              <w:rPr/>
            </w:rPrChange>
          </w:rPr>
          <w:t xml:space="preserve">in the existing platform, as part of a document workflow process or as a method of displaying critical data in a particular. </w:t>
        </w:r>
      </w:moveTo>
      <w:commentRangeEnd w:id="85"/>
      <w:r>
        <w:rPr>
          <w:rStyle w:val="CommentReference"/>
        </w:rPr>
        <w:commentReference w:id="85"/>
      </w:r>
    </w:p>
    <w:p w14:paraId="3D25A482" w14:textId="77777777" w:rsidR="00D621D3" w:rsidRDefault="00D621D3" w:rsidP="007D22E7">
      <w:pPr>
        <w:pStyle w:val="ListParagraph"/>
        <w:rPr>
          <w:ins w:id="88" w:author="MARY BROWN-EDOKPAYI" w:date="2019-12-03T21:27:00Z"/>
          <w:rFonts w:ascii="Calibri" w:eastAsia="Calibri" w:hAnsi="Calibri" w:cs="Calibri"/>
        </w:rPr>
      </w:pPr>
    </w:p>
    <w:p w14:paraId="0E9B1754" w14:textId="77777777" w:rsidR="00D621D3" w:rsidRDefault="007D22E7" w:rsidP="00D621D3">
      <w:pPr>
        <w:pStyle w:val="ListParagraph"/>
        <w:rPr>
          <w:ins w:id="89" w:author="MARY BROWN-EDOKPAYI" w:date="2019-12-03T21:29:00Z"/>
          <w:rFonts w:ascii="Calibri" w:eastAsia="Calibri" w:hAnsi="Calibri" w:cs="Calibri"/>
        </w:rPr>
      </w:pPr>
      <w:moveTo w:id="90" w:author="MARY BROWN-EDOKPAYI" w:date="2019-12-03T21:25:00Z">
        <w:r w:rsidRPr="007D22E7">
          <w:rPr>
            <w:rFonts w:ascii="Calibri" w:eastAsia="Calibri" w:hAnsi="Calibri" w:cs="Calibri"/>
            <w:rPrChange w:id="91" w:author="MARY BROWN-EDOKPAYI" w:date="2019-12-03T21:25:00Z">
              <w:rPr/>
            </w:rPrChange>
          </w:rPr>
          <w:t xml:space="preserve">In addition to </w:t>
        </w:r>
        <w:commentRangeStart w:id="92"/>
        <w:r w:rsidRPr="007D22E7">
          <w:rPr>
            <w:rFonts w:ascii="Calibri" w:eastAsia="Calibri" w:hAnsi="Calibri" w:cs="Calibri"/>
            <w:rPrChange w:id="93" w:author="MARY BROWN-EDOKPAYI" w:date="2019-12-03T21:25:00Z">
              <w:rPr/>
            </w:rPrChange>
          </w:rPr>
          <w:t xml:space="preserve">the test </w:t>
        </w:r>
      </w:moveTo>
      <w:commentRangeEnd w:id="92"/>
      <w:r w:rsidR="00D621D3">
        <w:rPr>
          <w:rStyle w:val="CommentReference"/>
        </w:rPr>
        <w:commentReference w:id="92"/>
      </w:r>
      <w:moveTo w:id="94" w:author="MARY BROWN-EDOKPAYI" w:date="2019-12-03T21:25:00Z">
        <w:r w:rsidRPr="007D22E7">
          <w:rPr>
            <w:rFonts w:ascii="Calibri" w:eastAsia="Calibri" w:hAnsi="Calibri" w:cs="Calibri"/>
            <w:rPrChange w:id="95" w:author="MARY BROWN-EDOKPAYI" w:date="2019-12-03T21:25:00Z">
              <w:rPr/>
            </w:rPrChange>
          </w:rPr>
          <w:t>environment, the test plan should always include a User Acceptance Testing (UAT) phase, which allows users to test the migrated data in the new environment themselves before it</w:t>
        </w:r>
        <w:del w:id="96" w:author="MARY BROWN-EDOKPAYI" w:date="2019-12-03T21:28:00Z">
          <w:r w:rsidRPr="007D22E7" w:rsidDel="00D621D3">
            <w:rPr>
              <w:rFonts w:ascii="Calibri" w:eastAsia="Calibri" w:hAnsi="Calibri" w:cs="Calibri"/>
              <w:rPrChange w:id="97" w:author="MARY BROWN-EDOKPAYI" w:date="2019-12-03T21:25:00Z">
                <w:rPr/>
              </w:rPrChange>
            </w:rPr>
            <w:delText>’s</w:delText>
          </w:r>
        </w:del>
      </w:moveTo>
      <w:ins w:id="98" w:author="MARY BROWN-EDOKPAYI" w:date="2019-12-03T21:28:00Z">
        <w:r w:rsidR="00D621D3">
          <w:rPr>
            <w:rFonts w:ascii="Calibri" w:eastAsia="Calibri" w:hAnsi="Calibri" w:cs="Calibri"/>
          </w:rPr>
          <w:t xml:space="preserve"> is</w:t>
        </w:r>
      </w:ins>
      <w:moveTo w:id="99" w:author="MARY BROWN-EDOKPAYI" w:date="2019-12-03T21:25:00Z">
        <w:r w:rsidRPr="007D22E7">
          <w:rPr>
            <w:rFonts w:ascii="Calibri" w:eastAsia="Calibri" w:hAnsi="Calibri" w:cs="Calibri"/>
            <w:rPrChange w:id="100" w:author="MARY BROWN-EDOKPAYI" w:date="2019-12-03T21:25:00Z">
              <w:rPr/>
            </w:rPrChange>
          </w:rPr>
          <w:t xml:space="preserve"> accepted as production data. </w:t>
        </w:r>
      </w:moveTo>
      <w:ins w:id="101"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moveTo w:id="102" w:author="MARY BROWN-EDOKPAYI" w:date="2019-12-03T21:25:00Z">
        <w:r w:rsidRPr="007D22E7">
          <w:rPr>
            <w:rFonts w:ascii="Calibri" w:eastAsia="Calibri" w:hAnsi="Calibri" w:cs="Calibri"/>
            <w:rPrChange w:id="103" w:author="MARY BROWN-EDOKPAYI" w:date="2019-12-03T21:25:00Z">
              <w:rPr/>
            </w:rPrChange>
          </w:rPr>
          <w:t xml:space="preserve">Ideally, the UAT users should be chosen from a subset of the members across an organization to ensure they properly represent the type of users expected in the system. </w:t>
        </w:r>
      </w:moveTo>
    </w:p>
    <w:p w14:paraId="09D80A39" w14:textId="3D62B3DE" w:rsidR="007D22E7" w:rsidRPr="00D621D3" w:rsidRDefault="007D22E7" w:rsidP="00D621D3">
      <w:pPr>
        <w:rPr>
          <w:moveTo w:id="104" w:author="MARY BROWN-EDOKPAYI" w:date="2019-12-03T21:25:00Z"/>
          <w:rFonts w:ascii="Calibri" w:eastAsia="Calibri" w:hAnsi="Calibri" w:cs="Calibri"/>
          <w:rPrChange w:id="105" w:author="MARY BROWN-EDOKPAYI" w:date="2019-12-03T21:29:00Z">
            <w:rPr>
              <w:moveTo w:id="106" w:author="MARY BROWN-EDOKPAYI" w:date="2019-12-03T21:25:00Z"/>
            </w:rPr>
          </w:rPrChange>
        </w:rPr>
        <w:pPrChange w:id="107" w:author="MARY BROWN-EDOKPAYI" w:date="2019-12-03T21:29:00Z">
          <w:pPr/>
        </w:pPrChange>
      </w:pPr>
      <w:moveTo w:id="108" w:author="MARY BROWN-EDOKPAYI" w:date="2019-12-03T21:25:00Z">
        <w:del w:id="109" w:author="MARY BROWN-EDOKPAYI" w:date="2019-12-03T21:29:00Z">
          <w:r w:rsidRPr="00D621D3" w:rsidDel="00D621D3">
            <w:rPr>
              <w:rFonts w:ascii="Calibri" w:eastAsia="Calibri" w:hAnsi="Calibri" w:cs="Calibri"/>
              <w:rPrChange w:id="110"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11" w:author="MARY BROWN-EDOKPAYI" w:date="2019-12-03T21:29:00Z">
              <w:rPr/>
            </w:rPrChange>
          </w:rPr>
          <w:t>After a plan has been created, information governance plans are enacted</w:t>
        </w:r>
      </w:moveTo>
      <w:ins w:id="112" w:author="MARY BROWN-EDOKPAYI" w:date="2019-12-03T21:29:00Z">
        <w:r w:rsidR="00D621D3" w:rsidRPr="00D621D3">
          <w:rPr>
            <w:rFonts w:ascii="Calibri" w:eastAsia="Calibri" w:hAnsi="Calibri" w:cs="Calibri"/>
            <w:rPrChange w:id="113" w:author="MARY BROWN-EDOKPAYI" w:date="2019-12-03T21:29:00Z">
              <w:rPr/>
            </w:rPrChange>
          </w:rPr>
          <w:t>,</w:t>
        </w:r>
      </w:ins>
      <w:moveTo w:id="114" w:author="MARY BROWN-EDOKPAYI" w:date="2019-12-03T21:25:00Z">
        <w:r w:rsidRPr="00D621D3">
          <w:rPr>
            <w:rFonts w:ascii="Calibri" w:eastAsia="Calibri" w:hAnsi="Calibri" w:cs="Calibri"/>
            <w:rPrChange w:id="115" w:author="MARY BROWN-EDOKPAYI" w:date="2019-12-03T21:29:00Z">
              <w:rPr/>
            </w:rPrChange>
          </w:rPr>
          <w:t xml:space="preserve"> and the migration process has been tested, the process of migrating content from source to the target can commence. </w:t>
        </w:r>
      </w:moveTo>
    </w:p>
    <w:moveToRangeEnd w:id="81"/>
    <w:p w14:paraId="46292931" w14:textId="6ABB6B79" w:rsidR="00D621D3" w:rsidRDefault="00D621D3">
      <w:pPr>
        <w:rPr>
          <w:ins w:id="116" w:author="MARY BROWN-EDOKPAYI" w:date="2019-12-03T21:29:00Z"/>
          <w:rFonts w:ascii="Calibri" w:eastAsia="Calibri" w:hAnsi="Calibri" w:cs="Calibri"/>
        </w:rPr>
      </w:pPr>
      <w:ins w:id="117" w:author="MARY BROWN-EDOKPAYI" w:date="2019-12-03T21:29:00Z">
        <w:r>
          <w:rPr>
            <w:rFonts w:ascii="Calibri" w:eastAsia="Calibri" w:hAnsi="Calibri" w:cs="Calibri"/>
          </w:rPr>
          <w:t>FACTORS TO CONSIDER</w:t>
        </w:r>
      </w:ins>
      <w:ins w:id="118" w:author="MARY BROWN-EDOKPAYI" w:date="2019-12-03T21:31:00Z">
        <w:r>
          <w:rPr>
            <w:rFonts w:ascii="Calibri" w:eastAsia="Calibri" w:hAnsi="Calibri" w:cs="Calibri"/>
          </w:rPr>
          <w:t xml:space="preserve"> TO FACILIATE MIGRATION</w:t>
        </w:r>
      </w:ins>
    </w:p>
    <w:p w14:paraId="5A1CF61E" w14:textId="5F0E6442" w:rsidR="21A8C8BB" w:rsidRDefault="21A8C8BB" w:rsidP="00D621D3">
      <w:pPr>
        <w:pStyle w:val="ListParagraph"/>
        <w:numPr>
          <w:ilvl w:val="0"/>
          <w:numId w:val="6"/>
        </w:numPr>
        <w:pPrChange w:id="119" w:author="MARY BROWN-EDOKPAYI" w:date="2019-12-03T21:31:00Z">
          <w:pPr/>
        </w:pPrChange>
      </w:pPr>
      <w:r w:rsidRPr="00D621D3">
        <w:rPr>
          <w:rFonts w:ascii="Calibri" w:eastAsia="Calibri" w:hAnsi="Calibri" w:cs="Calibri"/>
          <w:rPrChange w:id="120" w:author="MARY BROWN-EDOKPAYI" w:date="2019-12-03T21:31:00Z">
            <w:rPr/>
          </w:rPrChange>
        </w:rPr>
        <w:t xml:space="preserve">CONSIDER SHAREPOINT CUSTOMIZATIONS AND INTEGRATION </w:t>
      </w:r>
    </w:p>
    <w:p w14:paraId="3F40F5A6" w14:textId="09D82574" w:rsidR="21A8C8BB" w:rsidDel="00956DC7" w:rsidRDefault="21A8C8BB" w:rsidP="00D621D3">
      <w:pPr>
        <w:ind w:left="720"/>
        <w:rPr>
          <w:del w:id="121" w:author="MARY BROWN-EDOKPAYI" w:date="2019-12-03T21:39:00Z"/>
        </w:rPr>
        <w:pPrChange w:id="122" w:author="MARY BROWN-EDOKPAYI" w:date="2019-12-03T21:31:00Z">
          <w:pPr/>
        </w:pPrChange>
      </w:pPr>
      <w:del w:id="123" w:author="MARY BROWN-EDOKPAYI" w:date="2019-12-03T21:39:00Z">
        <w:r w:rsidRPr="21A8C8BB" w:rsidDel="00956DC7">
          <w:rPr>
            <w:rFonts w:ascii="Calibri" w:eastAsia="Calibri" w:hAnsi="Calibri" w:cs="Calibri"/>
          </w:rPr>
          <w:delText>The ability to test the migration process is critical from a risk management perspective</w:delText>
        </w:r>
      </w:del>
      <w:del w:id="124" w:author="MARY BROWN-EDOKPAYI" w:date="2019-12-03T21:31:00Z">
        <w:r w:rsidR="008C29CB" w:rsidRPr="21A8C8BB" w:rsidDel="00D621D3">
          <w:rPr>
            <w:rFonts w:ascii="Calibri" w:eastAsia="Calibri" w:hAnsi="Calibri" w:cs="Calibri"/>
          </w:rPr>
          <w:delText>—</w:delText>
        </w:r>
      </w:del>
      <w:del w:id="125" w:author="MARY BROWN-EDOKPAYI" w:date="2019-12-03T21:39:00Z">
        <w:r w:rsidR="008C29CB" w:rsidRPr="21A8C8BB" w:rsidDel="00956DC7">
          <w:rPr>
            <w:rFonts w:ascii="Calibri" w:eastAsia="Calibri" w:hAnsi="Calibri" w:cs="Calibri"/>
          </w:rPr>
          <w:delText xml:space="preserve"> “</w:delText>
        </w:r>
        <w:r w:rsidRPr="21A8C8BB" w:rsidDel="00956DC7">
          <w:rPr>
            <w:rFonts w:ascii="Calibri" w:eastAsia="Calibri" w:hAnsi="Calibri" w:cs="Calibri"/>
          </w:rPr>
          <w:delText>test early and test often” should be</w:delText>
        </w:r>
      </w:del>
      <w:del w:id="126" w:author="MARY BROWN-EDOKPAYI" w:date="2019-12-03T21:32:00Z">
        <w:r w:rsidRPr="21A8C8BB" w:rsidDel="00D621D3">
          <w:rPr>
            <w:rFonts w:ascii="Calibri" w:eastAsia="Calibri" w:hAnsi="Calibri" w:cs="Calibri"/>
          </w:rPr>
          <w:delText xml:space="preserve"> a mantra</w:delText>
        </w:r>
      </w:del>
      <w:del w:id="127" w:author="MARY BROWN-EDOKPAYI" w:date="2019-12-03T21:39:00Z">
        <w:r w:rsidRPr="21A8C8BB" w:rsidDel="00956DC7">
          <w:rPr>
            <w:rFonts w:ascii="Calibri" w:eastAsia="Calibri" w:hAnsi="Calibri" w:cs="Calibri"/>
          </w:rPr>
          <w:delText xml:space="preserve"> during any complicated project. Migration options that </w:delText>
        </w:r>
      </w:del>
      <w:del w:id="128" w:author="MARY BROWN-EDOKPAYI" w:date="2019-12-03T21:32:00Z">
        <w:r w:rsidRPr="21A8C8BB" w:rsidDel="00D621D3">
          <w:rPr>
            <w:rFonts w:ascii="Calibri" w:eastAsia="Calibri" w:hAnsi="Calibri" w:cs="Calibri"/>
          </w:rPr>
          <w:delText xml:space="preserve">don’t </w:delText>
        </w:r>
      </w:del>
      <w:del w:id="129" w:author="MARY BROWN-EDOKPAYI" w:date="2019-12-03T21:39:00Z">
        <w:r w:rsidRPr="21A8C8BB" w:rsidDel="00956DC7">
          <w:rPr>
            <w:rFonts w:ascii="Calibri" w:eastAsia="Calibri" w:hAnsi="Calibri" w:cs="Calibri"/>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956DC7">
      <w:pPr>
        <w:pStyle w:val="ListParagraph"/>
        <w:numPr>
          <w:ilvl w:val="0"/>
          <w:numId w:val="6"/>
        </w:numPr>
        <w:rPr>
          <w:moveFrom w:id="130" w:author="MARY BROWN-EDOKPAYI" w:date="2019-12-03T21:25:00Z"/>
        </w:rPr>
        <w:pPrChange w:id="131" w:author="MARY BROWN-EDOKPAYI" w:date="2019-12-03T21:37:00Z">
          <w:pPr/>
        </w:pPrChange>
      </w:pPr>
      <w:moveFromRangeStart w:id="132" w:author="MARY BROWN-EDOKPAYI" w:date="2019-12-03T21:25:00Z" w:name="move26300763"/>
      <w:moveFrom w:id="133" w:author="MARY BROWN-EDOKPAYI" w:date="2019-12-03T21:25:00Z">
        <w:r w:rsidRPr="00956DC7" w:rsidDel="007D22E7">
          <w:rPr>
            <w:rFonts w:ascii="Calibri" w:eastAsia="Calibri" w:hAnsi="Calibri" w:cs="Calibri"/>
            <w:rPrChange w:id="134" w:author="MARY BROWN-EDOKPAYI" w:date="2019-12-03T21:37:00Z">
              <w:rPr/>
            </w:rPrChange>
          </w:rPr>
          <w: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t>
        </w:r>
      </w:moveFrom>
    </w:p>
    <w:moveFromRangeEnd w:id="132"/>
    <w:p w14:paraId="10B17711" w14:textId="06ACA95A" w:rsidR="21A8C8BB" w:rsidRDefault="21A8C8BB" w:rsidP="00956DC7">
      <w:pPr>
        <w:pStyle w:val="ListParagraph"/>
        <w:pPrChange w:id="135" w:author="MARY BROWN-EDOKPAYI" w:date="2019-12-03T21:37:00Z">
          <w:pPr/>
        </w:pPrChange>
      </w:pPr>
      <w:r w:rsidRPr="21A8C8BB">
        <w:t xml:space="preserve">USING THE MICROSOFT DATABASE ATTACH UPGRADE or USING THIRD-PARTY MIGRATION PRODUCTS </w:t>
      </w:r>
    </w:p>
    <w:p w14:paraId="618809D1" w14:textId="77777777" w:rsidR="21A8C8BB" w:rsidRDefault="21A8C8BB">
      <w:r w:rsidRPr="21A8C8BB">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p>
    <w:p w14:paraId="6D4B9E91" w14:textId="77777777" w:rsidR="00D621D3" w:rsidDel="00D621D3" w:rsidRDefault="00D621D3" w:rsidP="00D621D3">
      <w:pPr>
        <w:rPr>
          <w:del w:id="136" w:author="MARY BROWN-EDOKPAYI" w:date="2019-12-03T21:30:00Z"/>
          <w:moveTo w:id="137" w:author="MARY BROWN-EDOKPAYI" w:date="2019-12-03T21:30:00Z"/>
        </w:rPr>
      </w:pPr>
      <w:moveToRangeStart w:id="138" w:author="MARY BROWN-EDOKPAYI" w:date="2019-12-03T21:30:00Z" w:name="move26301043"/>
      <w:moveTo w:id="139" w:author="MARY BROWN-EDOKPAYI" w:date="2019-12-03T21:30:00Z">
        <w:r w:rsidRPr="21A8C8BB">
          <w:rPr>
            <w:rFonts w:ascii="Calibri" w:eastAsia="Calibri" w:hAnsi="Calibri" w:cs="Calibri"/>
          </w:rPr>
          <w:t>POST-MIGRATION CHECKLIST MIGRATION VERIFICATION</w:t>
        </w:r>
        <w:del w:id="140" w:author="MARY BROWN-EDOKPAYI" w:date="2019-12-03T21:30:00Z">
          <w:r w:rsidRPr="21A8C8BB" w:rsidDel="00D621D3">
            <w:rPr>
              <w:rFonts w:ascii="Calibri" w:eastAsia="Calibri" w:hAnsi="Calibri" w:cs="Calibri"/>
            </w:rPr>
            <w:delText>.</w:delText>
          </w:r>
        </w:del>
      </w:moveTo>
    </w:p>
    <w:p w14:paraId="7D46583D" w14:textId="625E506E" w:rsidR="21A8C8BB" w:rsidRDefault="21A8C8BB">
      <w:pPr>
        <w:rPr>
          <w:ins w:id="141" w:author="MARY BROWN-EDOKPAYI" w:date="2019-12-03T21:30:00Z"/>
          <w:rFonts w:ascii="Calibri" w:eastAsia="Calibri" w:hAnsi="Calibri" w:cs="Calibri"/>
        </w:rPr>
      </w:pPr>
      <w:moveFromRangeStart w:id="142" w:author="MARY BROWN-EDOKPAYI" w:date="2019-12-03T21:13:00Z" w:name="move26300052"/>
      <w:moveToRangeEnd w:id="138"/>
      <w:moveFrom w:id="143" w:author="MARY BROWN-EDOKPAYI" w:date="2019-12-03T21:13:00Z">
        <w:r w:rsidRPr="21A8C8BB" w:rsidDel="002E4ED5">
          <w:rPr>
            <w:rFonts w:ascii="Calibri" w:eastAsia="Calibri" w:hAnsi="Calibri" w:cs="Calibri"/>
          </w:rPr>
          <w:t xml:space="preserve">UNDERSTANDING BEST PRACTICES TO IMPROVE THE MIGRATION PROCESS PRE-MIGRATION CHECKLIST </w:t>
        </w:r>
      </w:moveFrom>
    </w:p>
    <w:p w14:paraId="5740789B" w14:textId="77777777" w:rsidR="00D621D3" w:rsidDel="002E4ED5" w:rsidRDefault="00D621D3">
      <w:pPr>
        <w:rPr>
          <w:moveFrom w:id="144" w:author="MARY BROWN-EDOKPAYI" w:date="2019-12-03T21:13:00Z"/>
        </w:rPr>
      </w:pPr>
    </w:p>
    <w:moveFromRangeEnd w:id="142"/>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145" w:author="MARY BROWN-EDOKPAYI" w:date="2019-12-03T21:35:00Z">
        <w:r w:rsidR="00D621D3">
          <w:rPr>
            <w:rFonts w:ascii="Calibri" w:eastAsia="Calibri" w:hAnsi="Calibri" w:cs="Calibri"/>
          </w:rPr>
          <w:t>when</w:t>
        </w:r>
      </w:ins>
      <w:del w:id="146"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147" w:author="MARY BROWN-EDOKPAYI" w:date="2019-12-03T21:30:00Z"/>
          <w:moveFrom w:id="148" w:author="MARY BROWN-EDOKPAYI" w:date="2019-12-03T21:30:00Z"/>
        </w:rPr>
      </w:pPr>
      <w:moveFromRangeStart w:id="149" w:author="MARY BROWN-EDOKPAYI" w:date="2019-12-03T21:30:00Z" w:name="move26301043"/>
      <w:moveFrom w:id="150" w:author="MARY BROWN-EDOKPAYI" w:date="2019-12-03T21:30:00Z">
        <w:r w:rsidRPr="21A8C8BB" w:rsidDel="00D621D3">
          <w:rPr>
            <w:rFonts w:ascii="Calibri" w:eastAsia="Calibri" w:hAnsi="Calibri" w:cs="Calibri"/>
          </w:rPr>
          <w:t>POST-MIGRATION CHECKLIST MIGRATION VERIFICATION.</w:t>
        </w:r>
      </w:moveFrom>
    </w:p>
    <w:moveFromRangeEnd w:id="149"/>
    <w:p w14:paraId="7AC32CA7" w14:textId="4B8E2C28" w:rsidR="21A8C8BB" w:rsidDel="00D621D3" w:rsidRDefault="21A8C8BB">
      <w:pPr>
        <w:rPr>
          <w:del w:id="151" w:author="MARY BROWN-EDOKPAYI" w:date="2019-12-03T21:30:00Z"/>
        </w:rPr>
      </w:pPr>
      <w:del w:id="152"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 w14:paraId="7A8A738B" w14:textId="20EB24FE" w:rsidR="000B6850" w:rsidRDefault="000B6850" w:rsidP="00BC47E3">
      <w:pPr>
        <w:pStyle w:val="Heading2"/>
      </w:pPr>
      <w:r>
        <w:lastRenderedPageBreak/>
        <w:t>Infrastructure Migration</w:t>
      </w:r>
    </w:p>
    <w:p w14:paraId="77F6ED40" w14:textId="23D951ED" w:rsidR="00BC47E3" w:rsidRDefault="00BC47E3" w:rsidP="00BC47E3">
      <w:r>
        <w:t xml:space="preserve">The first step is to </w:t>
      </w:r>
      <w:commentRangeStart w:id="153"/>
      <w:r>
        <w:t>migrate</w:t>
      </w:r>
      <w:commentRangeEnd w:id="153"/>
      <w:r w:rsidR="00D25E9D">
        <w:rPr>
          <w:rStyle w:val="CommentReference"/>
        </w:rPr>
        <w:commentReference w:id="153"/>
      </w:r>
      <w:r>
        <w:t xml:space="preserve"> </w:t>
      </w:r>
      <w:r w:rsidR="004434AF">
        <w:t xml:space="preserve">SharePoint 2016 On Premises to SharePoint Online </w:t>
      </w:r>
      <w:r w:rsidR="00AA0418">
        <w:t xml:space="preserve">in the GCC FEDRAMP High </w:t>
      </w:r>
      <w:r w:rsidR="00B449A0">
        <w:t xml:space="preserve">cloud or SharePoint 2019 </w:t>
      </w:r>
      <w:r w:rsidR="008863DC">
        <w:t xml:space="preserve">on Azure FEDRAMP </w:t>
      </w:r>
      <w:r w:rsidR="00896950">
        <w:t>H</w:t>
      </w:r>
      <w:r w:rsidR="008863DC">
        <w:t xml:space="preserve">igh </w:t>
      </w:r>
      <w:r w:rsidR="00896950">
        <w:t>Infrastructure as a ser</w:t>
      </w:r>
      <w:r w:rsidR="006D25E2">
        <w:t xml:space="preserve">vice. </w:t>
      </w:r>
      <w:r w:rsidR="00995B90">
        <w:t>Utilizing the cl</w:t>
      </w:r>
      <w:r w:rsidR="00B92D87">
        <w:t>oud will allow the OLES Technology division to outsource much of the administration burden to a cloud provider</w:t>
      </w:r>
      <w:r w:rsidR="00852B7C">
        <w:t xml:space="preserve"> at a lower cost then is possible with OCIO and allow rapid </w:t>
      </w:r>
      <w:r w:rsidR="00565070">
        <w:t xml:space="preserve">reconfiguration of </w:t>
      </w:r>
      <w:r w:rsidR="00410F4E">
        <w:t>resources</w:t>
      </w:r>
      <w:r w:rsidR="006C473A">
        <w:t>, which is not currently possible.</w:t>
      </w:r>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155"/>
      <w:r>
        <w:rPr>
          <w:noProof/>
        </w:rPr>
        <w:lastRenderedPageBreak/>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155"/>
      <w:r>
        <w:rPr>
          <w:rStyle w:val="CommentReference"/>
        </w:rPr>
        <w:commentReference w:id="155"/>
      </w:r>
    </w:p>
    <w:p w14:paraId="12C09DDB" w14:textId="6A3E6789" w:rsidR="001E7E2E" w:rsidRDefault="00212E54" w:rsidP="00212E54">
      <w:pPr>
        <w:pStyle w:val="Heading1"/>
      </w:pPr>
      <w:r>
        <w:t xml:space="preserve">Establish </w:t>
      </w:r>
      <w:r w:rsidR="007C342F">
        <w:t>Product Development Pipeline</w:t>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lastRenderedPageBreak/>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w:t>
      </w:r>
      <w:r w:rsidR="00992832">
        <w:lastRenderedPageBreak/>
        <w:t xml:space="preserve">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9"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13"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18"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75"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76" w:author="MARY BROWN-EDOKPAYI" w:date="2019-12-03T21:24:00Z" w:initials="MB">
    <w:p w14:paraId="39E32A2B" w14:textId="1BA048D6" w:rsidR="007D22E7" w:rsidRDefault="007D22E7">
      <w:pPr>
        <w:pStyle w:val="CommentText"/>
      </w:pPr>
      <w:r>
        <w:rPr>
          <w:rStyle w:val="CommentReference"/>
        </w:rPr>
        <w:annotationRef/>
      </w:r>
      <w:r>
        <w:t>What scenario?</w:t>
      </w:r>
    </w:p>
  </w:comment>
  <w:comment w:id="77"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85"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92"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53"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154" w:name="_@_30C688B18A334D34A0A2392DE4F7C52FZ"/>
      <w:r w:rsidR="006D25E2">
        <w:rPr>
          <w:rStyle w:val="Mention"/>
        </w:rPr>
        <w:fldChar w:fldCharType="separate"/>
      </w:r>
      <w:bookmarkEnd w:id="154"/>
      <w:r w:rsidR="006D25E2" w:rsidRPr="006D25E2">
        <w:rPr>
          <w:rStyle w:val="Mention"/>
          <w:noProof/>
        </w:rPr>
        <w:t>@Mose Richardson</w:t>
      </w:r>
      <w:r w:rsidR="006D25E2">
        <w:fldChar w:fldCharType="end"/>
      </w:r>
      <w:r w:rsidR="006D25E2">
        <w:t xml:space="preserve"> Please fill in details of migration</w:t>
      </w:r>
    </w:p>
  </w:comment>
  <w:comment w:id="155"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7384ADED" w15:done="0"/>
  <w15:commentEx w15:paraId="675F57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7384ADED" w16cid:durableId="218E67EC"/>
  <w16cid:commentId w16cid:paraId="675F57DC" w16cid:durableId="218E6A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E4AA08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6BDC"/>
    <w:rsid w:val="003F1BDA"/>
    <w:rsid w:val="00405003"/>
    <w:rsid w:val="00410F4E"/>
    <w:rsid w:val="00437CAC"/>
    <w:rsid w:val="004434AF"/>
    <w:rsid w:val="0045597D"/>
    <w:rsid w:val="004C2405"/>
    <w:rsid w:val="004E4892"/>
    <w:rsid w:val="004F0D19"/>
    <w:rsid w:val="004F1753"/>
    <w:rsid w:val="00500FCB"/>
    <w:rsid w:val="00515C96"/>
    <w:rsid w:val="00526C10"/>
    <w:rsid w:val="0055289C"/>
    <w:rsid w:val="00552E0E"/>
    <w:rsid w:val="00557926"/>
    <w:rsid w:val="00565070"/>
    <w:rsid w:val="00565DA4"/>
    <w:rsid w:val="00570B75"/>
    <w:rsid w:val="005B0D9E"/>
    <w:rsid w:val="005B55AA"/>
    <w:rsid w:val="005F1BFE"/>
    <w:rsid w:val="005F6D26"/>
    <w:rsid w:val="0060157F"/>
    <w:rsid w:val="0062066F"/>
    <w:rsid w:val="00627558"/>
    <w:rsid w:val="006649B9"/>
    <w:rsid w:val="006700EC"/>
    <w:rsid w:val="00687220"/>
    <w:rsid w:val="006962C4"/>
    <w:rsid w:val="006B2055"/>
    <w:rsid w:val="006C473A"/>
    <w:rsid w:val="006D25E2"/>
    <w:rsid w:val="006E3270"/>
    <w:rsid w:val="00710F6D"/>
    <w:rsid w:val="00734283"/>
    <w:rsid w:val="00737C30"/>
    <w:rsid w:val="0074094E"/>
    <w:rsid w:val="007476C2"/>
    <w:rsid w:val="00754D72"/>
    <w:rsid w:val="007670C3"/>
    <w:rsid w:val="0077255D"/>
    <w:rsid w:val="007730C5"/>
    <w:rsid w:val="00775E7E"/>
    <w:rsid w:val="00783E51"/>
    <w:rsid w:val="0079566B"/>
    <w:rsid w:val="007A5A4F"/>
    <w:rsid w:val="007B26C9"/>
    <w:rsid w:val="007C342F"/>
    <w:rsid w:val="007D22E7"/>
    <w:rsid w:val="007D3CD2"/>
    <w:rsid w:val="007D4927"/>
    <w:rsid w:val="007D5FAB"/>
    <w:rsid w:val="007E570B"/>
    <w:rsid w:val="007E6752"/>
    <w:rsid w:val="00805D93"/>
    <w:rsid w:val="00852B7C"/>
    <w:rsid w:val="008537BF"/>
    <w:rsid w:val="008640E3"/>
    <w:rsid w:val="00874591"/>
    <w:rsid w:val="008863DC"/>
    <w:rsid w:val="00896950"/>
    <w:rsid w:val="008A40AD"/>
    <w:rsid w:val="008B5176"/>
    <w:rsid w:val="008B7F7D"/>
    <w:rsid w:val="008C29CB"/>
    <w:rsid w:val="008E3399"/>
    <w:rsid w:val="008F7C60"/>
    <w:rsid w:val="00921906"/>
    <w:rsid w:val="0093373E"/>
    <w:rsid w:val="0094734B"/>
    <w:rsid w:val="00954471"/>
    <w:rsid w:val="00956DC7"/>
    <w:rsid w:val="0096288E"/>
    <w:rsid w:val="00970294"/>
    <w:rsid w:val="00971882"/>
    <w:rsid w:val="00971D8A"/>
    <w:rsid w:val="00992832"/>
    <w:rsid w:val="00995B90"/>
    <w:rsid w:val="009A344D"/>
    <w:rsid w:val="009C428C"/>
    <w:rsid w:val="009E6E6B"/>
    <w:rsid w:val="009F41EB"/>
    <w:rsid w:val="00A05268"/>
    <w:rsid w:val="00A37F91"/>
    <w:rsid w:val="00A414BB"/>
    <w:rsid w:val="00A549B9"/>
    <w:rsid w:val="00A81BC6"/>
    <w:rsid w:val="00A8382A"/>
    <w:rsid w:val="00AA0418"/>
    <w:rsid w:val="00AA21C3"/>
    <w:rsid w:val="00AC4E48"/>
    <w:rsid w:val="00AD073C"/>
    <w:rsid w:val="00AF2B2F"/>
    <w:rsid w:val="00B15300"/>
    <w:rsid w:val="00B165D1"/>
    <w:rsid w:val="00B24738"/>
    <w:rsid w:val="00B26865"/>
    <w:rsid w:val="00B369D6"/>
    <w:rsid w:val="00B449A0"/>
    <w:rsid w:val="00B56982"/>
    <w:rsid w:val="00B674B1"/>
    <w:rsid w:val="00B817EA"/>
    <w:rsid w:val="00B92D87"/>
    <w:rsid w:val="00B95266"/>
    <w:rsid w:val="00BA09D1"/>
    <w:rsid w:val="00BC47E3"/>
    <w:rsid w:val="00BE1BF3"/>
    <w:rsid w:val="00C07D03"/>
    <w:rsid w:val="00C22CE3"/>
    <w:rsid w:val="00C245D3"/>
    <w:rsid w:val="00C3535B"/>
    <w:rsid w:val="00C43F90"/>
    <w:rsid w:val="00C524FA"/>
    <w:rsid w:val="00C6234C"/>
    <w:rsid w:val="00C6548C"/>
    <w:rsid w:val="00C71A81"/>
    <w:rsid w:val="00C77AD7"/>
    <w:rsid w:val="00C80EF3"/>
    <w:rsid w:val="00C962E0"/>
    <w:rsid w:val="00CA14B1"/>
    <w:rsid w:val="00CA2A2F"/>
    <w:rsid w:val="00CD49F2"/>
    <w:rsid w:val="00D01E3C"/>
    <w:rsid w:val="00D22873"/>
    <w:rsid w:val="00D251CE"/>
    <w:rsid w:val="00D25E9D"/>
    <w:rsid w:val="00D60DE6"/>
    <w:rsid w:val="00D621D3"/>
    <w:rsid w:val="00D63B0F"/>
    <w:rsid w:val="00D63D95"/>
    <w:rsid w:val="00D6727C"/>
    <w:rsid w:val="00D7364F"/>
    <w:rsid w:val="00D83EA3"/>
    <w:rsid w:val="00D865BC"/>
    <w:rsid w:val="00D9583B"/>
    <w:rsid w:val="00DA4061"/>
    <w:rsid w:val="00DE196B"/>
    <w:rsid w:val="00DF05C7"/>
    <w:rsid w:val="00E131B9"/>
    <w:rsid w:val="00E20761"/>
    <w:rsid w:val="00E33E92"/>
    <w:rsid w:val="00E60E09"/>
    <w:rsid w:val="00E91425"/>
    <w:rsid w:val="00E91EC2"/>
    <w:rsid w:val="00E92E9C"/>
    <w:rsid w:val="00EA04C2"/>
    <w:rsid w:val="00EC268C"/>
    <w:rsid w:val="00F1129B"/>
    <w:rsid w:val="00F2512A"/>
    <w:rsid w:val="00F61097"/>
    <w:rsid w:val="00F915D1"/>
    <w:rsid w:val="00FA1136"/>
    <w:rsid w:val="00FB2F65"/>
    <w:rsid w:val="00FE7E37"/>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B6DF3594-C0B8-4493-86BD-D131DF9A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2.xml><?xml version="1.0" encoding="utf-8"?>
<ds:datastoreItem xmlns:ds="http://schemas.openxmlformats.org/officeDocument/2006/customXml" ds:itemID="{41F3E8E7-5107-4AA1-93BD-5828D376083C}">
  <ds:schemaRefs>
    <ds:schemaRef ds:uri="http://schemas.microsoft.com/sharepoint/v3/contenttype/forms"/>
  </ds:schemaRefs>
</ds:datastoreItem>
</file>

<file path=customXml/itemProps3.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4</cp:revision>
  <dcterms:created xsi:type="dcterms:W3CDTF">2019-12-04T02:44:00Z</dcterms:created>
  <dcterms:modified xsi:type="dcterms:W3CDTF">2019-12-04T02:46:00Z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
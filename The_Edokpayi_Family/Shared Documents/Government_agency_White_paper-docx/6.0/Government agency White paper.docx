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BBDED" w14:textId="4C6CB2AE" w:rsidR="003F1BDA" w:rsidRDefault="00B24738" w:rsidP="00B24738">
      <w:pPr>
        <w:pStyle w:val="Heading1"/>
      </w:pPr>
      <w:r>
        <w:t>Summary</w:t>
      </w:r>
    </w:p>
    <w:p w14:paraId="0E515692" w14:textId="65684BD5" w:rsidR="00124FEE" w:rsidRDefault="00A8382A">
      <w:pPr>
        <w:pPrChange w:id="0" w:author="MARY BROWN-EDOKPAYI" w:date="2019-12-03T21:08:00Z">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id="1" w:author="MARY BROWN-EDOKPAYI" w:date="2019-12-03T21:08:00Z">
        <w:r w:rsidR="002E4ED5">
          <w:t>:</w:t>
        </w:r>
      </w:ins>
      <w:del w:id="2" w:author="MARY BROWN-EDOKPAYI" w:date="2019-12-03T21:08:00Z">
        <w:r w:rsidR="00246AC9" w:rsidDel="002E4ED5">
          <w:delText xml:space="preserve"> </w:delText>
        </w:r>
      </w:del>
    </w:p>
    <w:p w14:paraId="558DDA5C" w14:textId="232A297E" w:rsidR="0045597D" w:rsidRDefault="0045597D" w:rsidP="0045597D">
      <w:pPr>
        <w:pStyle w:val="ListParagraph"/>
        <w:numPr>
          <w:ilvl w:val="0"/>
          <w:numId w:val="2"/>
        </w:numPr>
      </w:pPr>
      <w:r>
        <w:t>More Flexible</w:t>
      </w:r>
    </w:p>
    <w:p w14:paraId="23867AB3" w14:textId="7049F656" w:rsidR="0045597D" w:rsidRDefault="0045597D" w:rsidP="0045597D">
      <w:pPr>
        <w:pStyle w:val="ListParagraph"/>
        <w:numPr>
          <w:ilvl w:val="0"/>
          <w:numId w:val="2"/>
        </w:numPr>
      </w:pPr>
      <w:r>
        <w:t xml:space="preserve">More </w:t>
      </w:r>
      <w:r w:rsidR="006B2055">
        <w:t>S</w:t>
      </w:r>
      <w:r>
        <w:t>ecure</w:t>
      </w:r>
    </w:p>
    <w:p w14:paraId="053D35A9" w14:textId="10588664" w:rsidR="0045597D" w:rsidRDefault="00570B75" w:rsidP="0045597D">
      <w:pPr>
        <w:pStyle w:val="ListParagraph"/>
        <w:numPr>
          <w:ilvl w:val="0"/>
          <w:numId w:val="2"/>
        </w:numPr>
      </w:pPr>
      <w:r>
        <w:t xml:space="preserve">More </w:t>
      </w:r>
      <w:r w:rsidR="006B2055">
        <w:t>Cost Effective</w:t>
      </w:r>
    </w:p>
    <w:p w14:paraId="2F286C91" w14:textId="35C5DDAF" w:rsidR="0096288E" w:rsidRDefault="002E4ED5">
      <w:pPr>
        <w:rPr>
          <w:ins w:id="3" w:author="Idaho Edokpayi" w:date="2019-12-03T21:54:00Z"/>
        </w:rPr>
      </w:pPr>
      <w:ins w:id="4" w:author="MARY BROWN-EDOKPAYI" w:date="2019-12-03T21:08:00Z">
        <w:r>
          <w:t xml:space="preserve">We </w:t>
        </w:r>
      </w:ins>
      <w:ins w:id="5" w:author="MARY BROWN-EDOKPAYI" w:date="2019-12-03T21:09:00Z">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14:paraId="352130C6" w14:textId="22FF7F4C" w:rsidR="00927111" w:rsidRDefault="00927111">
      <w:pPr>
        <w:rPr>
          <w:ins w:id="6" w:author="Idaho Edokpayi" w:date="2019-12-03T21:54:00Z"/>
        </w:rPr>
      </w:pPr>
    </w:p>
    <w:p w14:paraId="4D55A0B7" w14:textId="562B3FA6" w:rsidR="00927111" w:rsidRDefault="00482265">
      <w:pPr>
        <w:rPr>
          <w:ins w:id="7" w:author="Idaho Edokpayi" w:date="2019-12-03T21:54:00Z"/>
        </w:rPr>
      </w:pPr>
      <w:ins w:id="8" w:author="Idaho Edokpayi" w:date="2019-12-03T21:55:00Z">
        <w:r>
          <w:rPr>
            <w:noProof/>
          </w:rPr>
          <mc:AlternateContent>
            <mc:Choice Requires="wpi">
              <w:drawing>
                <wp:anchor distT="0" distB="0" distL="114300" distR="114300" simplePos="0" relativeHeight="251658241" behindDoc="0" locked="0" layoutInCell="1" allowOverlap="1" wp14:anchorId="4352B7C5" wp14:editId="65AAE61E">
                  <wp:simplePos x="0" y="0"/>
                  <wp:positionH relativeFrom="column">
                    <wp:posOffset>125730</wp:posOffset>
                  </wp:positionH>
                  <wp:positionV relativeFrom="paragraph">
                    <wp:posOffset>-260985</wp:posOffset>
                  </wp:positionV>
                  <wp:extent cx="8075295" cy="765810"/>
                  <wp:effectExtent l="38100" t="38100" r="1905" b="53340"/>
                  <wp:wrapNone/>
                  <wp:docPr id="31" name="Ink 31"/>
                  <wp:cNvGraphicFramePr/>
                  <a:graphic xmlns:a="http://schemas.openxmlformats.org/drawingml/2006/main">
                    <a:graphicData uri="http://schemas.microsoft.com/office/word/2010/wordprocessingInk">
                      <w14:contentPart bwMode="auto" r:id="rId8">
                        <w14:nvContentPartPr>
                          <w14:cNvContentPartPr/>
                        </w14:nvContentPartPr>
                        <w14:xfrm>
                          <a:off x="0" y="0"/>
                          <a:ext cx="8075295" cy="765810"/>
                        </w14:xfrm>
                      </w14:contentPart>
                    </a:graphicData>
                  </a:graphic>
                </wp:anchor>
              </w:drawing>
            </mc:Choice>
            <mc:Fallback>
              <w:pict>
                <v:shapetype w14:anchorId="30F2E5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9.2pt;margin-top:-21.25pt;width:637.25pt;height:61.7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">
                  <v:imagedata r:id="rId9" o:title=""/>
                </v:shape>
              </w:pict>
            </mc:Fallback>
          </mc:AlternateContent>
        </w:r>
      </w:ins>
    </w:p>
    <w:p w14:paraId="45FCE0FB" w14:textId="7E14C21E" w:rsidR="00927111" w:rsidRDefault="00927111">
      <w:pPr>
        <w:rPr>
          <w:ins w:id="9" w:author="Idaho Edokpayi" w:date="2019-12-03T21:54:00Z"/>
        </w:rPr>
      </w:pPr>
    </w:p>
    <w:p w14:paraId="41125AAB" w14:textId="746D90CE" w:rsidR="00927111" w:rsidRDefault="009C7364">
      <w:pPr>
        <w:rPr>
          <w:ins w:id="10" w:author="Idaho Edokpayi" w:date="2019-12-03T21:54:00Z"/>
        </w:rPr>
      </w:pPr>
      <w:ins w:id="11" w:author="Idaho Edokpayi" w:date="2019-12-03T21:56:00Z">
        <w:r>
          <w:rPr>
            <w:noProof/>
          </w:rPr>
          <mc:AlternateContent>
            <mc:Choice Requires="wpi">
              <w:drawing>
                <wp:anchor distT="0" distB="0" distL="114300" distR="114300" simplePos="0" relativeHeight="251658245" behindDoc="0" locked="0" layoutInCell="1" allowOverlap="1" wp14:anchorId="23BB2CE7" wp14:editId="745E511A">
                  <wp:simplePos x="0" y="0"/>
                  <wp:positionH relativeFrom="column">
                    <wp:posOffset>5759450</wp:posOffset>
                  </wp:positionH>
                  <wp:positionV relativeFrom="paragraph">
                    <wp:posOffset>-127635</wp:posOffset>
                  </wp:positionV>
                  <wp:extent cx="2236760" cy="392430"/>
                  <wp:effectExtent l="57150" t="38100" r="0" b="64770"/>
                  <wp:wrapNone/>
                  <wp:docPr id="806752521" name="Ink 806752521"/>
                  <wp:cNvGraphicFramePr/>
                  <a:graphic xmlns:a="http://schemas.openxmlformats.org/drawingml/2006/main">
                    <a:graphicData uri="http://schemas.microsoft.com/office/word/2010/wordprocessingInk">
                      <w14:contentPart bwMode="auto" r:id="rId10">
                        <w14:nvContentPartPr>
                          <w14:cNvContentPartPr/>
                        </w14:nvContentPartPr>
                        <w14:xfrm>
                          <a:off x="0" y="0"/>
                          <a:ext cx="2236760" cy="392430"/>
                        </w14:xfrm>
                      </w14:contentPart>
                    </a:graphicData>
                  </a:graphic>
                </wp:anchor>
              </w:drawing>
            </mc:Choice>
            <mc:Fallback>
              <w:pict>
                <v:shape w14:anchorId="33EE6394" id="Ink 806752521" o:spid="_x0000_s1026" type="#_x0000_t75" style="position:absolute;margin-left:452.1pt;margin-top:-11.45pt;width:178.95pt;height:33.7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">
                  <v:imagedata r:id="rId11" o:title=""/>
                </v:shape>
              </w:pict>
            </mc:Fallback>
          </mc:AlternateContent>
        </w:r>
      </w:ins>
      <w:ins w:id="12" w:author="Idaho Edokpayi" w:date="2019-12-03T21:55:00Z">
        <w:r>
          <w:rPr>
            <w:noProof/>
          </w:rPr>
          <mc:AlternateContent>
            <mc:Choice Requires="wpi">
              <w:drawing>
                <wp:anchor distT="0" distB="0" distL="114300" distR="114300" simplePos="0" relativeHeight="251658244" behindDoc="0" locked="0" layoutInCell="1" allowOverlap="1" wp14:anchorId="051CF0B1" wp14:editId="78C7D1AE">
                  <wp:simplePos x="0" y="0"/>
                  <wp:positionH relativeFrom="column">
                    <wp:posOffset>3409315</wp:posOffset>
                  </wp:positionH>
                  <wp:positionV relativeFrom="paragraph">
                    <wp:posOffset>-212725</wp:posOffset>
                  </wp:positionV>
                  <wp:extent cx="1922215" cy="484790"/>
                  <wp:effectExtent l="38100" t="57150" r="20955" b="67945"/>
                  <wp:wrapNone/>
                  <wp:docPr id="394768123" name="Ink 394768123"/>
                  <wp:cNvGraphicFramePr/>
                  <a:graphic xmlns:a="http://schemas.openxmlformats.org/drawingml/2006/main">
                    <a:graphicData uri="http://schemas.microsoft.com/office/word/2010/wordprocessingInk">
                      <w14:contentPart bwMode="auto" r:id="rId12">
                        <w14:nvContentPartPr>
                          <w14:cNvContentPartPr/>
                        </w14:nvContentPartPr>
                        <w14:xfrm>
                          <a:off x="0" y="0"/>
                          <a:ext cx="1922215" cy="484790"/>
                        </w14:xfrm>
                      </w14:contentPart>
                    </a:graphicData>
                  </a:graphic>
                </wp:anchor>
              </w:drawing>
            </mc:Choice>
            <mc:Fallback>
              <w:pict>
                <v:shape w14:anchorId="7A238A1E" id="Ink 394768123" o:spid="_x0000_s1026" type="#_x0000_t75" style="position:absolute;margin-left:267.05pt;margin-top:-18.15pt;width:154.15pt;height:41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">
                  <v:imagedata r:id="rId13" o:title=""/>
                </v:shape>
              </w:pict>
            </mc:Fallback>
          </mc:AlternateContent>
        </w:r>
        <w:r>
          <w:rPr>
            <w:noProof/>
          </w:rPr>
          <mc:AlternateContent>
            <mc:Choice Requires="wpi">
              <w:drawing>
                <wp:anchor distT="0" distB="0" distL="114300" distR="114300" simplePos="0" relativeHeight="251658243" behindDoc="0" locked="0" layoutInCell="1" allowOverlap="1" wp14:anchorId="1E79EAC2" wp14:editId="0B2D7599">
                  <wp:simplePos x="0" y="0"/>
                  <wp:positionH relativeFrom="column">
                    <wp:posOffset>1945005</wp:posOffset>
                  </wp:positionH>
                  <wp:positionV relativeFrom="paragraph">
                    <wp:posOffset>-99695</wp:posOffset>
                  </wp:positionV>
                  <wp:extent cx="1035050" cy="467995"/>
                  <wp:effectExtent l="38100" t="38100" r="69850" b="65405"/>
                  <wp:wrapNone/>
                  <wp:docPr id="394768110" name="Ink 394768110"/>
                  <wp:cNvGraphicFramePr/>
                  <a:graphic xmlns:a="http://schemas.openxmlformats.org/drawingml/2006/main">
                    <a:graphicData uri="http://schemas.microsoft.com/office/word/2010/wordprocessingInk">
                      <w14:contentPart bwMode="auto" r:id="rId14">
                        <w14:nvContentPartPr>
                          <w14:cNvContentPartPr/>
                        </w14:nvContentPartPr>
                        <w14:xfrm>
                          <a:off x="0" y="0"/>
                          <a:ext cx="1035050" cy="467995"/>
                        </w14:xfrm>
                      </w14:contentPart>
                    </a:graphicData>
                  </a:graphic>
                </wp:anchor>
              </w:drawing>
            </mc:Choice>
            <mc:Fallback>
              <w:pict>
                <v:shape w14:anchorId="51ED1A55" id="Ink 394768110" o:spid="_x0000_s1026" type="#_x0000_t75" style="position:absolute;margin-left:151.75pt;margin-top:-9.25pt;width:84.3pt;height:39.6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">
                  <v:imagedata r:id="rId15" o:title=""/>
                </v:shape>
              </w:pict>
            </mc:Fallback>
          </mc:AlternateContent>
        </w:r>
        <w:r>
          <w:rPr>
            <w:noProof/>
          </w:rPr>
          <mc:AlternateContent>
            <mc:Choice Requires="wpi">
              <w:drawing>
                <wp:anchor distT="0" distB="0" distL="114300" distR="114300" simplePos="0" relativeHeight="251658242" behindDoc="0" locked="0" layoutInCell="1" allowOverlap="1" wp14:anchorId="3B0617A0" wp14:editId="68594141">
                  <wp:simplePos x="0" y="0"/>
                  <wp:positionH relativeFrom="column">
                    <wp:posOffset>58420</wp:posOffset>
                  </wp:positionH>
                  <wp:positionV relativeFrom="paragraph">
                    <wp:posOffset>-32385</wp:posOffset>
                  </wp:positionV>
                  <wp:extent cx="1592345" cy="498475"/>
                  <wp:effectExtent l="57150" t="38100" r="65405" b="73025"/>
                  <wp:wrapNone/>
                  <wp:docPr id="394768101" name="Ink 394768101"/>
                  <wp:cNvGraphicFramePr/>
                  <a:graphic xmlns:a="http://schemas.openxmlformats.org/drawingml/2006/main">
                    <a:graphicData uri="http://schemas.microsoft.com/office/word/2010/wordprocessingInk">
                      <w14:contentPart bwMode="auto" r:id="rId16">
                        <w14:nvContentPartPr>
                          <w14:cNvContentPartPr/>
                        </w14:nvContentPartPr>
                        <w14:xfrm>
                          <a:off x="0" y="0"/>
                          <a:ext cx="1592345" cy="498475"/>
                        </w14:xfrm>
                      </w14:contentPart>
                    </a:graphicData>
                  </a:graphic>
                </wp:anchor>
              </w:drawing>
            </mc:Choice>
            <mc:Fallback>
              <w:pict>
                <v:shape w14:anchorId="14AE490E" id="Ink 394768101" o:spid="_x0000_s1026" type="#_x0000_t75" style="position:absolute;margin-left:3.2pt;margin-top:-3.95pt;width:128.25pt;height:42.0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">
                  <v:imagedata r:id="rId17" o:title=""/>
                </v:shape>
              </w:pict>
            </mc:Fallback>
          </mc:AlternateContent>
        </w:r>
      </w:ins>
      <w:ins w:id="13" w:author="Idaho Edokpayi" w:date="2019-12-03T21:54:00Z">
        <w:r w:rsidR="006C39F2">
          <w:rPr>
            <w:noProof/>
          </w:rPr>
          <mc:AlternateContent>
            <mc:Choice Requires="wpi">
              <w:drawing>
                <wp:anchor distT="0" distB="0" distL="114300" distR="114300" simplePos="0" relativeHeight="251658240" behindDoc="0" locked="0" layoutInCell="1" allowOverlap="1" wp14:anchorId="0B7835C1" wp14:editId="1B213234">
                  <wp:simplePos x="0" y="0"/>
                  <wp:positionH relativeFrom="column">
                    <wp:posOffset>-141908</wp:posOffset>
                  </wp:positionH>
                  <wp:positionV relativeFrom="paragraph">
                    <wp:posOffset>-979112</wp:posOffset>
                  </wp:positionV>
                  <wp:extent cx="8711640" cy="2243160"/>
                  <wp:effectExtent l="57150" t="57150" r="70485" b="62230"/>
                  <wp:wrapNone/>
                  <wp:docPr id="1"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8711640" cy="2243160"/>
                        </w14:xfrm>
                      </w14:contentPart>
                    </a:graphicData>
                  </a:graphic>
                </wp:anchor>
              </w:drawing>
            </mc:Choice>
            <mc:Fallback>
              <w:pict>
                <v:shape w14:anchorId="5E67A029" id="Ink 1" o:spid="_x0000_s1026" type="#_x0000_t75" style="position:absolute;margin-left:-12.55pt;margin-top:-78.5pt;width:688.75pt;height:179.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">
                  <v:imagedata r:id="rId19" o:title=""/>
                </v:shape>
              </w:pict>
            </mc:Fallback>
          </mc:AlternateContent>
        </w:r>
      </w:ins>
    </w:p>
    <w:p w14:paraId="7769B4A2" w14:textId="77777777" w:rsidR="00927111" w:rsidRDefault="00927111">
      <w:pPr>
        <w:rPr>
          <w:ins w:id="14" w:author="Idaho Edokpayi" w:date="2019-12-03T21:54:00Z"/>
        </w:rPr>
      </w:pPr>
    </w:p>
    <w:p w14:paraId="14F82D03" w14:textId="77777777" w:rsidR="00927111" w:rsidRDefault="00927111">
      <w:pPr>
        <w:rPr>
          <w:ins w:id="15" w:author="Idaho Edokpayi" w:date="2019-12-03T21:54:00Z"/>
        </w:rPr>
      </w:pPr>
    </w:p>
    <w:p w14:paraId="27DDB59D" w14:textId="77777777" w:rsidR="00927111" w:rsidRDefault="00927111">
      <w:pPr>
        <w:pPrChange w:id="16" w:author="MARY BROWN-EDOKPAYI" w:date="2019-12-03T21:08:00Z">
          <w:pPr>
            <w:ind w:left="720"/>
          </w:pPr>
        </w:pPrChange>
      </w:pPr>
    </w:p>
    <w:p w14:paraId="321D3804" w14:textId="669925BD" w:rsidR="0028309B" w:rsidRDefault="002B76D0" w:rsidP="0096288E">
      <w:pPr>
        <w:ind w:left="720"/>
      </w:pPr>
      <w:commentRangeStart w:id="17"/>
      <w:del w:id="18" w:author="Idaho Edokpayi" w:date="2019-12-03T21:54:00Z">
        <w:r w:rsidDel="00746A4B">
          <w:delText>(Overhead Graphic Here)</w:delText>
        </w:r>
        <w:commentRangeEnd w:id="17"/>
        <w:r w:rsidR="00AD073C" w:rsidDel="00746A4B">
          <w:rPr>
            <w:rStyle w:val="CommentReference"/>
          </w:rPr>
          <w:commentReference w:id="17"/>
        </w:r>
      </w:del>
    </w:p>
    <w:p w14:paraId="18EB3611" w14:textId="09E8D155" w:rsidR="00DA4061" w:rsidRDefault="00DA4061" w:rsidP="00DA4061">
      <w:pPr>
        <w:pStyle w:val="Heading1"/>
      </w:pPr>
      <w:r>
        <w:t>Migration</w:t>
      </w:r>
    </w:p>
    <w:p w14:paraId="2739D2A6" w14:textId="52F54FC5" w:rsidR="002E4ED5" w:rsidRDefault="002E4ED5">
      <w:pPr>
        <w:rPr>
          <w:ins w:id="19" w:author="Idaho Edokpayi" w:date="2019-12-03T21:53:00Z"/>
          <w:rFonts w:ascii="Calibri" w:eastAsia="Calibri" w:hAnsi="Calibri" w:cs="Calibri"/>
        </w:rPr>
      </w:pPr>
      <w:ins w:id="20" w:author="MARY BROWN-EDOKPAYI" w:date="2019-12-03T21:13:00Z">
        <w:r>
          <w:rPr>
            <w:rFonts w:ascii="Calibri" w:eastAsia="Calibri" w:hAnsi="Calibri" w:cs="Calibri"/>
          </w:rPr>
          <w:t>WHAT IS A</w:t>
        </w:r>
      </w:ins>
      <w:ins w:id="21" w:author="Mary Brown-Edokpayi" w:date="2019-12-03T21:55:00Z">
        <w:r>
          <w:rPr>
            <w:rFonts w:ascii="Calibri" w:eastAsia="Calibri" w:hAnsi="Calibri" w:cs="Calibri"/>
          </w:rPr>
          <w:t xml:space="preserve"> </w:t>
        </w:r>
        <w:r w:rsidR="00D13A66">
          <w:rPr>
            <w:rFonts w:ascii="Calibri" w:eastAsia="Calibri" w:hAnsi="Calibri" w:cs="Calibri"/>
          </w:rPr>
          <w:t>DATA</w:t>
        </w:r>
      </w:ins>
      <w:ins w:id="22" w:author="MARY BROWN-EDOKPAYI" w:date="2019-12-03T21:13:00Z">
        <w:r>
          <w:rPr>
            <w:rFonts w:ascii="Calibri" w:eastAsia="Calibri" w:hAnsi="Calibri" w:cs="Calibri"/>
          </w:rPr>
          <w:t xml:space="preserve"> </w:t>
        </w:r>
        <w:commentRangeStart w:id="23"/>
        <w:r>
          <w:rPr>
            <w:rFonts w:ascii="Calibri" w:eastAsia="Calibri" w:hAnsi="Calibri" w:cs="Calibri"/>
          </w:rPr>
          <w:t>MIGRATION</w:t>
        </w:r>
        <w:commentRangeEnd w:id="23"/>
        <w:r>
          <w:rPr>
            <w:rStyle w:val="CommentReference"/>
          </w:rPr>
          <w:commentReference w:id="23"/>
        </w:r>
      </w:ins>
    </w:p>
    <w:p w14:paraId="38F59F72" w14:textId="3B9C00FB" w:rsidR="00FC074D" w:rsidRDefault="0096173F">
      <w:pPr>
        <w:rPr>
          <w:ins w:id="24" w:author="MARY BROWN-EDOKPAYI" w:date="2019-12-03T21:12:00Z"/>
          <w:rFonts w:ascii="Calibri" w:eastAsia="Calibri" w:hAnsi="Calibri" w:cs="Calibri"/>
        </w:rPr>
      </w:pPr>
      <w:ins w:id="25" w:author="Idaho Edokpayi" w:date="2019-12-03T21:53:00Z">
        <w:del w:id="26" w:author="Mary Brown-Edokpayi" w:date="2019-12-03T21:55:00Z">
          <w:r>
            <w:rPr>
              <w:rFonts w:ascii="Calibri" w:eastAsia="Calibri" w:hAnsi="Calibri" w:cs="Calibri"/>
            </w:rPr>
            <w:delText xml:space="preserve">By </w:delText>
          </w:r>
          <w:r w:rsidDel="00F21677">
            <w:rPr>
              <w:rFonts w:ascii="Calibri" w:eastAsia="Calibri" w:hAnsi="Calibri" w:cs="Calibri"/>
            </w:rPr>
            <w:delText>m</w:delText>
          </w:r>
        </w:del>
      </w:ins>
      <w:ins w:id="27" w:author="Mary Brown-Edokpayi" w:date="2019-12-03T21:55:00Z">
        <w:r w:rsidR="00F21677">
          <w:rPr>
            <w:rFonts w:ascii="Calibri" w:eastAsia="Calibri" w:hAnsi="Calibri" w:cs="Calibri"/>
          </w:rPr>
          <w:t>M</w:t>
        </w:r>
      </w:ins>
      <w:ins w:id="28" w:author="Idaho Edokpayi" w:date="2019-12-03T21:53:00Z">
        <w:r>
          <w:rPr>
            <w:rFonts w:ascii="Calibri" w:eastAsia="Calibri" w:hAnsi="Calibri" w:cs="Calibri"/>
          </w:rPr>
          <w:t>igration</w:t>
        </w:r>
        <w:del w:id="29" w:author="Mary Brown-Edokpayi" w:date="2019-12-03T21:55:00Z">
          <w:r w:rsidR="009A086D">
            <w:rPr>
              <w:rFonts w:ascii="Calibri" w:eastAsia="Calibri" w:hAnsi="Calibri" w:cs="Calibri"/>
            </w:rPr>
            <w:delText>, we mean</w:delText>
          </w:r>
        </w:del>
      </w:ins>
      <w:ins w:id="30" w:author="Mary Brown-Edokpayi" w:date="2019-12-03T21:55:00Z">
        <w:r w:rsidR="00F21677">
          <w:rPr>
            <w:rFonts w:ascii="Calibri" w:eastAsia="Calibri" w:hAnsi="Calibri" w:cs="Calibri"/>
          </w:rPr>
          <w:t xml:space="preserve"> is</w:t>
        </w:r>
      </w:ins>
      <w:ins w:id="31" w:author="Idaho Edokpayi" w:date="2019-12-03T21:53:00Z">
        <w:r w:rsidR="009A086D">
          <w:rPr>
            <w:rFonts w:ascii="Calibri" w:eastAsia="Calibri" w:hAnsi="Calibri" w:cs="Calibri"/>
          </w:rPr>
          <w:t xml:space="preserve"> the process of copying </w:t>
        </w:r>
        <w:r w:rsidR="008132AE">
          <w:rPr>
            <w:rFonts w:ascii="Calibri" w:eastAsia="Calibri" w:hAnsi="Calibri" w:cs="Calibri"/>
          </w:rPr>
          <w:t xml:space="preserve">SharePoint </w:t>
        </w:r>
        <w:r w:rsidR="007B21A5">
          <w:rPr>
            <w:rFonts w:ascii="Calibri" w:eastAsia="Calibri" w:hAnsi="Calibri" w:cs="Calibri"/>
          </w:rPr>
          <w:t>content and customizations to a differ</w:t>
        </w:r>
      </w:ins>
      <w:ins w:id="32" w:author="Idaho Edokpayi" w:date="2019-12-03T21:54:00Z">
        <w:r w:rsidR="007B21A5">
          <w:rPr>
            <w:rFonts w:ascii="Calibri" w:eastAsia="Calibri" w:hAnsi="Calibri" w:cs="Calibri"/>
          </w:rPr>
          <w:t>ent SharePoint farm</w:t>
        </w:r>
        <w:r w:rsidR="005D5E65">
          <w:rPr>
            <w:rFonts w:ascii="Calibri" w:eastAsia="Calibri" w:hAnsi="Calibri" w:cs="Calibri"/>
          </w:rPr>
          <w:t xml:space="preserve"> or location within SharePoint</w:t>
        </w:r>
        <w:r w:rsidR="00746A4B">
          <w:rPr>
            <w:rFonts w:ascii="Calibri" w:eastAsia="Calibri" w:hAnsi="Calibri" w:cs="Calibri"/>
          </w:rPr>
          <w:t>.</w:t>
        </w:r>
      </w:ins>
    </w:p>
    <w:p w14:paraId="2A58E225" w14:textId="0EF322CC" w:rsidR="002E4ED5" w:rsidRDefault="002E4ED5" w:rsidP="002E4ED5">
      <w:pPr>
        <w:rPr>
          <w:ins w:id="33" w:author="MARY BROWN-EDOKPAYI" w:date="2019-12-03T21:38:00Z"/>
          <w:rFonts w:ascii="Calibri" w:eastAsia="Calibri" w:hAnsi="Calibri" w:cs="Calibri"/>
        </w:rPr>
      </w:pPr>
      <w:ins w:id="34" w:author="MARY BROWN-EDOKPAYI" w:date="2019-12-03T21:13:00Z">
        <w:r w:rsidRPr="21A8C8BB">
          <w:rPr>
            <w:rFonts w:ascii="Calibri" w:eastAsia="Calibri" w:hAnsi="Calibri" w:cs="Calibri"/>
          </w:rPr>
          <w:t xml:space="preserve">UNDERSTANDING BEST PRACTICES TO IMPROVE THE MIGRATION </w:t>
        </w:r>
        <w:commentRangeStart w:id="35"/>
        <w:r w:rsidRPr="21A8C8BB">
          <w:rPr>
            <w:rFonts w:ascii="Calibri" w:eastAsia="Calibri" w:hAnsi="Calibri" w:cs="Calibri"/>
          </w:rPr>
          <w:t>PROCESS</w:t>
        </w:r>
      </w:ins>
      <w:commentRangeEnd w:id="35"/>
      <w:r>
        <w:rPr>
          <w:rStyle w:val="CommentReference"/>
        </w:rPr>
        <w:commentReference w:id="35"/>
      </w:r>
      <w:ins w:id="36" w:author="MARY BROWN-EDOKPAYI" w:date="2019-12-03T21:13:00Z">
        <w:r w:rsidRPr="21A8C8BB">
          <w:rPr>
            <w:rFonts w:ascii="Calibri" w:eastAsia="Calibri" w:hAnsi="Calibri" w:cs="Calibri"/>
          </w:rPr>
          <w:t xml:space="preserve"> </w:t>
        </w:r>
      </w:ins>
    </w:p>
    <w:p w14:paraId="44217981" w14:textId="77777777" w:rsidR="00956DC7" w:rsidRDefault="00956DC7">
      <w:pPr>
        <w:rPr>
          <w:ins w:id="37" w:author="MARY BROWN-EDOKPAYI" w:date="2019-12-03T21:39:00Z"/>
          <w:rFonts w:ascii="Calibri" w:eastAsia="Calibri" w:hAnsi="Calibri" w:cs="Calibri"/>
        </w:rPr>
        <w:pPrChange w:id="38" w:author="MARY BROWN-EDOKPAYI" w:date="2019-12-03T21:39:00Z">
          <w:pPr>
            <w:ind w:left="720"/>
          </w:pPr>
        </w:pPrChange>
      </w:pPr>
      <w:ins w:id="39" w:author="MARY BROWN-EDOKPAYI" w:date="2019-12-03T21:39:00Z">
        <w:r w:rsidRPr="21A8C8BB">
          <w:rPr>
            <w:rFonts w:ascii="Calibri" w:eastAsia="Calibri" w:hAnsi="Calibri" w:cs="Calibri"/>
          </w:rPr>
          <w:t>The ability to test the migration process is critical from a risk management perspective</w:t>
        </w:r>
        <w:r>
          <w:rPr>
            <w:rFonts w:ascii="Calibri" w:eastAsia="Calibri" w:hAnsi="Calibri" w:cs="Calibri"/>
          </w:rPr>
          <w:t>. The mantra</w:t>
        </w:r>
        <w:r w:rsidRPr="21A8C8BB">
          <w:rPr>
            <w:rFonts w:ascii="Calibri" w:eastAsia="Calibri" w:hAnsi="Calibri" w:cs="Calibri"/>
          </w:rPr>
          <w:t xml:space="preserve"> “test early and test often” should be</w:t>
        </w:r>
        <w:r>
          <w:rPr>
            <w:rFonts w:ascii="Calibri" w:eastAsia="Calibri" w:hAnsi="Calibri" w:cs="Calibri"/>
          </w:rPr>
          <w:t xml:space="preserve"> followed</w:t>
        </w:r>
        <w:r w:rsidRPr="21A8C8BB">
          <w:rPr>
            <w:rFonts w:ascii="Calibri" w:eastAsia="Calibri" w:hAnsi="Calibri" w:cs="Calibri"/>
          </w:rPr>
          <w:t xml:space="preserve"> during any complicated project. </w:t>
        </w:r>
        <w:commentRangeStart w:id="40"/>
        <w:r w:rsidRPr="21A8C8BB">
          <w:rPr>
            <w:rFonts w:ascii="Calibri" w:eastAsia="Calibri" w:hAnsi="Calibri" w:cs="Calibri"/>
          </w:rPr>
          <w:t>Migration options that do</w:t>
        </w:r>
        <w:r>
          <w:rPr>
            <w:rFonts w:ascii="Calibri" w:eastAsia="Calibri" w:hAnsi="Calibri" w:cs="Calibri"/>
          </w:rPr>
          <w:t xml:space="preserve"> not</w:t>
        </w:r>
        <w:r w:rsidRPr="21A8C8BB">
          <w:rPr>
            <w:rFonts w:ascii="Calibri" w:eastAsia="Calibri" w:hAnsi="Calibri" w:cs="Calibri"/>
          </w:rPr>
          <w:t xml:space="preserve"> allow testing to be performed in advance are likely to suffer from much more serious issues than those where problems can be found quickly and worked out. </w:t>
        </w:r>
      </w:ins>
      <w:commentRangeEnd w:id="40"/>
      <w:r w:rsidR="007E570B">
        <w:rPr>
          <w:rStyle w:val="CommentReference"/>
        </w:rPr>
        <w:commentReference w:id="40"/>
      </w:r>
    </w:p>
    <w:p w14:paraId="00F64FC6" w14:textId="77777777" w:rsidR="00FF6359" w:rsidRDefault="00956DC7" w:rsidP="008D4CE7">
      <w:pPr>
        <w:rPr>
          <w:ins w:id="41" w:author="Mary Brown-Edokpayi" w:date="2019-12-03T21:48:00Z"/>
          <w:rFonts w:ascii="Calibri" w:eastAsia="Calibri" w:hAnsi="Calibri" w:cs="Calibri"/>
        </w:rPr>
      </w:pPr>
      <w:ins w:id="42" w:author="MARY BROWN-EDOKPAYI" w:date="2019-12-03T21:39:00Z">
        <w:r w:rsidRPr="21A8C8BB">
          <w:rPr>
            <w:rFonts w:ascii="Calibri" w:eastAsia="Calibri" w:hAnsi="Calibri" w:cs="Calibri"/>
          </w:rPr>
          <w:t>In addition to general migration testing, it is important to create a test plan that also takes into account the following variables: Custom code that needs to be ported</w:t>
        </w:r>
        <w:r>
          <w:rPr>
            <w:rFonts w:ascii="Calibri" w:eastAsia="Calibri" w:hAnsi="Calibri" w:cs="Calibri"/>
          </w:rPr>
          <w:t>, such as</w:t>
        </w:r>
        <w:r w:rsidRPr="21A8C8BB">
          <w:rPr>
            <w:rFonts w:ascii="Calibri" w:eastAsia="Calibri" w:hAnsi="Calibri" w:cs="Calibri"/>
          </w:rPr>
          <w:t xml:space="preserve"> Custom list templates</w:t>
        </w:r>
        <w:r>
          <w:rPr>
            <w:rFonts w:ascii="Calibri" w:eastAsia="Calibri" w:hAnsi="Calibri" w:cs="Calibri"/>
          </w:rPr>
          <w:t>;</w:t>
        </w:r>
        <w:r w:rsidRPr="21A8C8BB">
          <w:rPr>
            <w:rFonts w:ascii="Calibri" w:eastAsia="Calibri" w:hAnsi="Calibri" w:cs="Calibri"/>
          </w:rPr>
          <w:t xml:space="preserve"> Custom site templates, such as Custom web parts</w:t>
        </w:r>
        <w:r>
          <w:rPr>
            <w:rFonts w:ascii="Calibri" w:eastAsia="Calibri" w:hAnsi="Calibri" w:cs="Calibri"/>
          </w:rPr>
          <w:t xml:space="preserve"> or</w:t>
        </w:r>
        <w:r w:rsidRPr="21A8C8BB">
          <w:rPr>
            <w:rFonts w:ascii="Calibri" w:eastAsia="Calibri" w:hAnsi="Calibri" w:cs="Calibri"/>
          </w:rPr>
          <w:t xml:space="preserve"> Third-party web parts</w:t>
        </w:r>
        <w:r>
          <w:rPr>
            <w:rFonts w:ascii="Calibri" w:eastAsia="Calibri" w:hAnsi="Calibri" w:cs="Calibri"/>
          </w:rPr>
          <w:t>;</w:t>
        </w:r>
        <w:r w:rsidRPr="21A8C8BB">
          <w:rPr>
            <w:rFonts w:ascii="Calibri" w:eastAsia="Calibri" w:hAnsi="Calibri" w:cs="Calibri"/>
          </w:rPr>
          <w:t xml:space="preserve"> Feature mapping, including deprecated features, such as SPS portal listings</w:t>
        </w:r>
        <w:r>
          <w:rPr>
            <w:rFonts w:ascii="Calibri" w:eastAsia="Calibri" w:hAnsi="Calibri" w:cs="Calibri"/>
          </w:rPr>
          <w:t>.</w:t>
        </w:r>
        <w:r w:rsidRPr="21A8C8BB">
          <w:rPr>
            <w:rFonts w:ascii="Calibri" w:eastAsia="Calibri" w:hAnsi="Calibri" w:cs="Calibri"/>
          </w:rPr>
          <w:t xml:space="preserve"> From a logistical perspective, planning for a test migration typically involves the creation of a designated test environment. </w:t>
        </w:r>
      </w:ins>
    </w:p>
    <w:p w14:paraId="6081E8CE" w14:textId="5D5A7F89" w:rsidR="008D4CE7" w:rsidRPr="00FF6359" w:rsidDel="004945F2" w:rsidRDefault="008D4CE7" w:rsidP="008D4CE7">
      <w:pPr>
        <w:rPr>
          <w:del w:id="43" w:author="Mary Brown-Edokpayi" w:date="2019-12-03T21:49:00Z"/>
          <w:moveTo w:id="44" w:author="Mary Brown-Edokpayi" w:date="2019-12-03T21:48:00Z"/>
          <w:rFonts w:ascii="Calibri" w:eastAsia="Calibri" w:hAnsi="Calibri" w:cs="Calibri"/>
          <w:rPrChange w:id="45" w:author="Mary Brown-Edokpayi" w:date="2019-12-03T21:48:00Z">
            <w:rPr>
              <w:del w:id="46" w:author="Mary Brown-Edokpayi" w:date="2019-12-03T21:49:00Z"/>
              <w:moveTo w:id="47" w:author="Mary Brown-Edokpayi" w:date="2019-12-03T21:48:00Z"/>
            </w:rPr>
          </w:rPrChange>
        </w:rPr>
      </w:pPr>
      <w:moveToRangeStart w:id="48" w:author="Mary Brown-Edokpayi" w:date="2019-12-03T21:48:00Z" w:name="move26302139"/>
      <w:moveTo w:id="49" w:author="Mary Brown-Edokpayi" w:date="2019-12-03T21:48:00Z">
        <w:r w:rsidRPr="21A8C8BB">
          <w:rPr>
            <w:rFonts w:ascii="Calibri" w:eastAsia="Calibri" w:hAnsi="Calibri" w:cs="Calibri"/>
          </w:rPr>
          <w:t xml:space="preserve">Critical </w:t>
        </w:r>
      </w:moveTo>
      <w:ins w:id="50" w:author="Mary Brown-Edokpayi" w:date="2019-12-03T21:48:00Z">
        <w:r w:rsidR="00FF6359">
          <w:rPr>
            <w:rFonts w:ascii="Calibri" w:eastAsia="Calibri" w:hAnsi="Calibri" w:cs="Calibri"/>
          </w:rPr>
          <w:t xml:space="preserve">to </w:t>
        </w:r>
      </w:ins>
      <w:moveTo w:id="51" w:author="Mary Brown-Edokpayi" w:date="2019-12-03T21:48:00Z">
        <w:r w:rsidRPr="21A8C8BB">
          <w:rPr>
            <w:rFonts w:ascii="Calibri" w:eastAsia="Calibri" w:hAnsi="Calibri" w:cs="Calibri"/>
          </w:rPr>
          <w:t>migration planning</w:t>
        </w:r>
      </w:moveTo>
      <w:ins w:id="52" w:author="Mary Brown-Edokpayi" w:date="2019-12-03T21:49:00Z">
        <w:r w:rsidR="009C1098">
          <w:rPr>
            <w:rFonts w:ascii="Calibri" w:eastAsia="Calibri" w:hAnsi="Calibri" w:cs="Calibri"/>
          </w:rPr>
          <w:t xml:space="preserve"> is</w:t>
        </w:r>
      </w:ins>
      <w:moveTo w:id="53" w:author="Mary Brown-Edokpayi" w:date="2019-12-03T21:48:00Z">
        <w:del w:id="54" w:author="Mary Brown-Edokpayi" w:date="2019-12-03T21:49:00Z">
          <w:r w:rsidRPr="21A8C8BB" w:rsidDel="009C1098">
            <w:rPr>
              <w:rFonts w:ascii="Calibri" w:eastAsia="Calibri" w:hAnsi="Calibri" w:cs="Calibri"/>
            </w:rPr>
            <w:delText>,</w:delText>
          </w:r>
        </w:del>
        <w:r w:rsidRPr="21A8C8BB">
          <w:rPr>
            <w:rFonts w:ascii="Calibri" w:eastAsia="Calibri" w:hAnsi="Calibri" w:cs="Calibri"/>
          </w:rPr>
          <w:t xml:space="preserve">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To>
    </w:p>
    <w:moveToRangeEnd w:id="48"/>
    <w:p w14:paraId="208AB7B7" w14:textId="1F3D98C1" w:rsidR="00956DC7" w:rsidRPr="00956DC7" w:rsidRDefault="00956DC7" w:rsidP="002E4ED5">
      <w:pPr>
        <w:rPr>
          <w:ins w:id="55" w:author="MARY BROWN-EDOKPAYI" w:date="2019-12-03T21:14:00Z"/>
          <w:rPrChange w:id="56" w:author="MARY BROWN-EDOKPAYI" w:date="2019-12-03T21:39:00Z">
            <w:rPr>
              <w:ins w:id="57" w:author="MARY BROWN-EDOKPAYI" w:date="2019-12-03T21:14:00Z"/>
              <w:rFonts w:ascii="Calibri" w:eastAsia="Calibri" w:hAnsi="Calibri" w:cs="Calibri"/>
            </w:rPr>
          </w:rPrChange>
        </w:rPr>
      </w:pPr>
    </w:p>
    <w:p w14:paraId="4E7F9A30" w14:textId="73781814" w:rsidR="002E4ED5" w:rsidDel="007D22E7" w:rsidRDefault="002E4ED5">
      <w:pPr>
        <w:rPr>
          <w:del w:id="58" w:author="MARY BROWN-EDOKPAYI" w:date="2019-12-03T21:18:00Z"/>
          <w:rFonts w:ascii="Calibri" w:eastAsia="Calibri" w:hAnsi="Calibri" w:cs="Calibri"/>
        </w:rPr>
      </w:pPr>
      <w:ins w:id="59" w:author="MARY BROWN-EDOKPAYI" w:date="2019-12-03T21:13:00Z">
        <w:r w:rsidRPr="21A8C8BB">
          <w:rPr>
            <w:rFonts w:ascii="Calibri" w:eastAsia="Calibri" w:hAnsi="Calibri" w:cs="Calibri"/>
          </w:rPr>
          <w:t>PRE-MIGRATION CHECKLIST</w:t>
        </w:r>
        <w:del w:id="60" w:author="MARY BROWN-EDOKPAYI" w:date="2019-12-03T21:14:00Z">
          <w:r w:rsidRPr="21A8C8BB" w:rsidDel="002E4ED5">
            <w:rPr>
              <w:rFonts w:ascii="Calibri" w:eastAsia="Calibri" w:hAnsi="Calibri" w:cs="Calibri"/>
            </w:rPr>
            <w:delText xml:space="preserve"> </w:delText>
          </w:r>
        </w:del>
      </w:ins>
    </w:p>
    <w:p w14:paraId="6140A9E7" w14:textId="77777777" w:rsidR="007D22E7" w:rsidRDefault="007D22E7" w:rsidP="002E4ED5">
      <w:pPr>
        <w:rPr>
          <w:ins w:id="61" w:author="MARY BROWN-EDOKPAYI" w:date="2019-12-03T21:13:00Z"/>
        </w:rPr>
      </w:pPr>
    </w:p>
    <w:p w14:paraId="46932F83" w14:textId="5D3FDBE2" w:rsidR="21A8C8BB" w:rsidRDefault="21A8C8BB">
      <w:pPr>
        <w:pStyle w:val="ListParagraph"/>
        <w:numPr>
          <w:ilvl w:val="0"/>
          <w:numId w:val="6"/>
        </w:numPr>
        <w:pPrChange w:id="62" w:author="MARY BROWN-EDOKPAYI" w:date="2019-12-03T21:18:00Z">
          <w:pPr/>
        </w:pPrChange>
      </w:pPr>
      <w:r w:rsidRPr="007D22E7">
        <w:rPr>
          <w:rFonts w:ascii="Calibri" w:eastAsia="Calibri" w:hAnsi="Calibri" w:cs="Calibri"/>
          <w:rPrChange w:id="63" w:author="MARY BROWN-EDOKPAYI" w:date="2019-12-03T21:18:00Z">
            <w:rPr/>
          </w:rPrChange>
        </w:rPr>
        <w:t>PLANNING FOR A SHAREPOINT MIGRATION OR UPGRADE</w:t>
      </w:r>
      <w:ins w:id="64" w:author="MARY BROWN-EDOKPAYI" w:date="2019-12-03T21:21:00Z">
        <w:r w:rsidR="007D22E7">
          <w:rPr>
            <w:rFonts w:ascii="Calibri" w:eastAsia="Calibri" w:hAnsi="Calibri" w:cs="Calibri"/>
          </w:rPr>
          <w:t xml:space="preserve"> (Inventory of data at current location)</w:t>
        </w:r>
      </w:ins>
      <w:del w:id="65" w:author="MARY BROWN-EDOKPAYI" w:date="2019-12-03T21:20:00Z">
        <w:r w:rsidRPr="007D22E7" w:rsidDel="007D22E7">
          <w:rPr>
            <w:rFonts w:ascii="Calibri" w:eastAsia="Calibri" w:hAnsi="Calibri" w:cs="Calibri"/>
            <w:rPrChange w:id="66" w:author="MARY BROWN-EDOKPAYI" w:date="2019-12-03T21:18:00Z">
              <w:rPr/>
            </w:rPrChange>
          </w:rPr>
          <w:delText xml:space="preserve"> </w:delText>
        </w:r>
      </w:del>
    </w:p>
    <w:p w14:paraId="21C1E01A" w14:textId="7162008E" w:rsidR="21A8C8BB" w:rsidRDefault="007D22E7">
      <w:pPr>
        <w:ind w:left="720"/>
        <w:pPrChange w:id="67" w:author="MARY BROWN-EDOKPAYI" w:date="2019-12-03T21:18:00Z">
          <w:pPr/>
        </w:pPrChange>
      </w:pPr>
      <w:ins w:id="68" w:author="MARY BROWN-EDOKPAYI" w:date="2019-12-03T21:23:00Z">
        <w:r w:rsidRPr="21A8C8BB">
          <w:rPr>
            <w:rFonts w:ascii="Calibri" w:eastAsia="Calibri" w:hAnsi="Calibri" w:cs="Calibri"/>
          </w:rPr>
          <w:t xml:space="preserve">The migration process gives organizations an ideal opportunity to re-architect and restructure the information architecture. </w:t>
        </w:r>
      </w:ins>
      <w:r w:rsidR="21A8C8BB" w:rsidRPr="21A8C8BB">
        <w:rPr>
          <w:rFonts w:ascii="Calibri" w:eastAsia="Calibri" w:hAnsi="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14:paraId="71C6A2B6" w14:textId="1FB857DA" w:rsidR="21A8C8BB" w:rsidDel="002E4ED5" w:rsidRDefault="21A8C8BB">
      <w:pPr>
        <w:ind w:left="720"/>
        <w:rPr>
          <w:del w:id="69" w:author="MARY BROWN-EDOKPAYI" w:date="2019-12-03T21:09:00Z"/>
        </w:rPr>
        <w:pPrChange w:id="70" w:author="MARY BROWN-EDOKPAYI" w:date="2019-12-03T21:18:00Z">
          <w:pPr/>
        </w:pPrChange>
      </w:pPr>
      <w:r w:rsidRPr="21A8C8BB">
        <w:rPr>
          <w:rFonts w:ascii="Calibri" w:eastAsia="Calibri" w:hAnsi="Calibri" w:cs="Calibri"/>
        </w:rPr>
        <w:t>This</w:t>
      </w:r>
      <w:ins w:id="71" w:author="MARY BROWN-EDOKPAYI" w:date="2019-12-03T21:19:00Z">
        <w:r w:rsidR="007D22E7">
          <w:rPr>
            <w:rFonts w:ascii="Calibri" w:eastAsia="Calibri" w:hAnsi="Calibri" w:cs="Calibri"/>
          </w:rPr>
          <w:t xml:space="preserve"> planning</w:t>
        </w:r>
      </w:ins>
      <w:r w:rsidRPr="21A8C8BB">
        <w:rPr>
          <w:rFonts w:ascii="Calibri" w:eastAsia="Calibri" w:hAnsi="Calibri" w:cs="Calibri"/>
        </w:rPr>
        <w:t xml:space="preserve"> includes documenting and auditing the following key areas: </w:t>
      </w:r>
    </w:p>
    <w:p w14:paraId="76140F9F" w14:textId="77777777" w:rsidR="002E4ED5" w:rsidRDefault="002E4ED5">
      <w:pPr>
        <w:ind w:left="720"/>
        <w:rPr>
          <w:ins w:id="72" w:author="MARY BROWN-EDOKPAYI" w:date="2019-12-03T21:09:00Z"/>
        </w:rPr>
        <w:pPrChange w:id="73" w:author="MARY BROWN-EDOKPAYI" w:date="2019-12-03T21:18:00Z">
          <w:pPr/>
        </w:pPrChange>
      </w:pPr>
    </w:p>
    <w:p w14:paraId="319355E9" w14:textId="625DDC8C" w:rsidR="21A8C8BB" w:rsidRPr="002E4ED5" w:rsidDel="002E4ED5" w:rsidRDefault="21A8C8BB" w:rsidP="002E4ED5">
      <w:pPr>
        <w:pStyle w:val="ListParagraph"/>
        <w:numPr>
          <w:ilvl w:val="0"/>
          <w:numId w:val="5"/>
        </w:numPr>
        <w:rPr>
          <w:del w:id="74" w:author="MARY BROWN-EDOKPAYI" w:date="2019-12-03T21:09:00Z"/>
          <w:rPrChange w:id="75" w:author="MARY BROWN-EDOKPAYI" w:date="2019-12-03T21:09:00Z">
            <w:rPr>
              <w:del w:id="76" w:author="MARY BROWN-EDOKPAYI" w:date="2019-12-03T21:09:00Z"/>
              <w:rFonts w:ascii="Calibri" w:eastAsia="Calibri" w:hAnsi="Calibri" w:cs="Calibri"/>
            </w:rPr>
          </w:rPrChange>
        </w:rPr>
      </w:pPr>
      <w:del w:id="77" w:author="MARY BROWN-EDOKPAYI" w:date="2019-12-03T21:09:00Z">
        <w:r w:rsidRPr="002E4ED5" w:rsidDel="002E4ED5">
          <w:rPr>
            <w:rFonts w:ascii="Calibri" w:eastAsia="Calibri" w:hAnsi="Calibri" w:cs="Calibri"/>
            <w:rPrChange w:id="78" w:author="MARY BROWN-EDOKPAYI" w:date="2019-12-03T21:09:00Z">
              <w:rPr/>
            </w:rPrChange>
          </w:rPr>
          <w:delText>•</w:delText>
        </w:r>
        <w:r w:rsidDel="002E4ED5">
          <w:tab/>
        </w:r>
      </w:del>
      <w:r w:rsidRPr="002E4ED5">
        <w:rPr>
          <w:rFonts w:ascii="Calibri" w:eastAsia="Calibri" w:hAnsi="Calibri" w:cs="Calibri"/>
          <w:rPrChange w:id="79" w:author="MARY BROWN-EDOKPAYI" w:date="2019-12-03T21:09:00Z">
            <w:rPr/>
          </w:rPrChange>
        </w:rPr>
        <w:t xml:space="preserve">Permissions </w:t>
      </w:r>
    </w:p>
    <w:p w14:paraId="45E2DEAB" w14:textId="77777777" w:rsidR="002E4ED5" w:rsidRDefault="002E4ED5">
      <w:pPr>
        <w:pStyle w:val="ListParagraph"/>
        <w:numPr>
          <w:ilvl w:val="0"/>
          <w:numId w:val="5"/>
        </w:numPr>
        <w:rPr>
          <w:ins w:id="80" w:author="MARY BROWN-EDOKPAYI" w:date="2019-12-03T21:09:00Z"/>
        </w:rPr>
        <w:pPrChange w:id="81" w:author="MARY BROWN-EDOKPAYI" w:date="2019-12-03T21:09:00Z">
          <w:pPr/>
        </w:pPrChange>
      </w:pPr>
    </w:p>
    <w:p w14:paraId="5ED58959" w14:textId="5AB5147A" w:rsidR="21A8C8BB" w:rsidRPr="002E4ED5" w:rsidDel="002E4ED5" w:rsidRDefault="21A8C8BB" w:rsidP="002E4ED5">
      <w:pPr>
        <w:pStyle w:val="ListParagraph"/>
        <w:numPr>
          <w:ilvl w:val="0"/>
          <w:numId w:val="5"/>
        </w:numPr>
        <w:rPr>
          <w:del w:id="82" w:author="MARY BROWN-EDOKPAYI" w:date="2019-12-03T21:09:00Z"/>
          <w:rPrChange w:id="83" w:author="MARY BROWN-EDOKPAYI" w:date="2019-12-03T21:09:00Z">
            <w:rPr>
              <w:del w:id="84" w:author="MARY BROWN-EDOKPAYI" w:date="2019-12-03T21:09:00Z"/>
              <w:rFonts w:ascii="Calibri" w:eastAsia="Calibri" w:hAnsi="Calibri" w:cs="Calibri"/>
            </w:rPr>
          </w:rPrChange>
        </w:rPr>
      </w:pPr>
      <w:del w:id="85" w:author="MARY BROWN-EDOKPAYI" w:date="2019-12-03T21:09:00Z">
        <w:r w:rsidRPr="002E4ED5" w:rsidDel="002E4ED5">
          <w:rPr>
            <w:rFonts w:ascii="Calibri" w:eastAsia="Calibri" w:hAnsi="Calibri" w:cs="Calibri"/>
            <w:rPrChange w:id="86" w:author="MARY BROWN-EDOKPAYI" w:date="2019-12-03T21:09:00Z">
              <w:rPr/>
            </w:rPrChange>
          </w:rPr>
          <w:delText>•</w:delText>
        </w:r>
        <w:r w:rsidDel="002E4ED5">
          <w:tab/>
        </w:r>
      </w:del>
      <w:ins w:id="87" w:author="MARY BROWN-EDOKPAYI" w:date="2019-12-03T21:20:00Z">
        <w:r w:rsidR="007D22E7">
          <w:rPr>
            <w:rFonts w:ascii="Calibri" w:eastAsia="Calibri" w:hAnsi="Calibri" w:cs="Calibri"/>
          </w:rPr>
          <w:t xml:space="preserve">SharePoint </w:t>
        </w:r>
      </w:ins>
      <w:del w:id="88" w:author="MARY BROWN-EDOKPAYI" w:date="2019-12-03T21:20:00Z">
        <w:r w:rsidRPr="002E4ED5" w:rsidDel="007D22E7">
          <w:rPr>
            <w:rFonts w:ascii="Calibri" w:eastAsia="Calibri" w:hAnsi="Calibri" w:cs="Calibri"/>
            <w:rPrChange w:id="89" w:author="MARY BROWN-EDOKPAYI" w:date="2019-12-03T21:09:00Z">
              <w:rPr/>
            </w:rPrChange>
          </w:rPr>
          <w:delText xml:space="preserve">Users Features </w:delText>
        </w:r>
      </w:del>
      <w:r w:rsidRPr="002E4ED5">
        <w:rPr>
          <w:rFonts w:ascii="Calibri" w:eastAsia="Calibri" w:hAnsi="Calibri" w:cs="Calibri"/>
          <w:rPrChange w:id="90" w:author="MARY BROWN-EDOKPAYI" w:date="2019-12-03T21:09:00Z">
            <w:rPr/>
          </w:rPrChange>
        </w:rPr>
        <w:t xml:space="preserve">Customizations (including custom code) </w:t>
      </w:r>
    </w:p>
    <w:p w14:paraId="5C052A12" w14:textId="77777777" w:rsidR="002E4ED5" w:rsidRDefault="002E4ED5">
      <w:pPr>
        <w:pStyle w:val="ListParagraph"/>
        <w:numPr>
          <w:ilvl w:val="0"/>
          <w:numId w:val="5"/>
        </w:numPr>
        <w:rPr>
          <w:ins w:id="91" w:author="MARY BROWN-EDOKPAYI" w:date="2019-12-03T21:09:00Z"/>
        </w:rPr>
        <w:pPrChange w:id="92" w:author="MARY BROWN-EDOKPAYI" w:date="2019-12-03T21:09:00Z">
          <w:pPr/>
        </w:pPrChange>
      </w:pPr>
    </w:p>
    <w:p w14:paraId="5C5A4F2D" w14:textId="06ACA95A" w:rsidR="21A8C8BB" w:rsidRDefault="21A8C8BB">
      <w:pPr>
        <w:pStyle w:val="ListParagraph"/>
        <w:numPr>
          <w:ilvl w:val="0"/>
          <w:numId w:val="5"/>
        </w:numPr>
        <w:pPrChange w:id="93" w:author="MARY BROWN-EDOKPAYI" w:date="2019-12-03T21:09:00Z">
          <w:pPr/>
        </w:pPrChange>
      </w:pPr>
      <w:del w:id="94" w:author="MARY BROWN-EDOKPAYI" w:date="2019-12-03T21:09:00Z">
        <w:r w:rsidRPr="002E4ED5" w:rsidDel="002E4ED5">
          <w:rPr>
            <w:rFonts w:ascii="Calibri" w:eastAsia="Calibri" w:hAnsi="Calibri" w:cs="Calibri"/>
            <w:rPrChange w:id="95" w:author="MARY BROWN-EDOKPAYI" w:date="2019-12-03T21:09:00Z">
              <w:rPr/>
            </w:rPrChange>
          </w:rPr>
          <w:delText>•</w:delText>
        </w:r>
        <w:r w:rsidDel="002E4ED5">
          <w:tab/>
        </w:r>
      </w:del>
      <w:r w:rsidRPr="002E4ED5">
        <w:rPr>
          <w:rFonts w:ascii="Calibri" w:eastAsia="Calibri" w:hAnsi="Calibri" w:cs="Calibri"/>
          <w:rPrChange w:id="96" w:author="MARY BROWN-EDOKPAYI" w:date="2019-12-03T21:09:00Z">
            <w:rPr/>
          </w:rPrChange>
        </w:rPr>
        <w:t xml:space="preserve">Integration with other systems </w:t>
      </w:r>
    </w:p>
    <w:p w14:paraId="70F81D71" w14:textId="62D06FE8" w:rsidR="21A8C8BB" w:rsidRDefault="21A8C8BB">
      <w:pPr>
        <w:ind w:left="720"/>
        <w:pPrChange w:id="97" w:author="MARY BROWN-EDOKPAYI" w:date="2019-12-03T21:19:00Z">
          <w:pPr/>
        </w:pPrChange>
      </w:pPr>
      <w:r w:rsidRPr="21A8C8BB">
        <w:rPr>
          <w:rFonts w:ascii="Calibri" w:eastAsia="Calibri" w:hAnsi="Calibri" w:cs="Calibri"/>
        </w:rPr>
        <w:t xml:space="preserve">The plan should also make it clear who the key </w:t>
      </w:r>
      <w:ins w:id="98" w:author="MARY BROWN-EDOKPAYI" w:date="2019-12-03T21:22:00Z">
        <w:r w:rsidR="007D22E7">
          <w:rPr>
            <w:rFonts w:ascii="Calibri" w:eastAsia="Calibri" w:hAnsi="Calibri" w:cs="Calibri"/>
          </w:rPr>
          <w:t xml:space="preserve">personnel </w:t>
        </w:r>
      </w:ins>
      <w:r w:rsidRPr="21A8C8BB">
        <w:rPr>
          <w:rFonts w:ascii="Calibri" w:eastAsia="Calibri" w:hAnsi="Calibri" w:cs="Calibri"/>
        </w:rPr>
        <w:t>contacts will be for each facet of the migration and how each</w:t>
      </w:r>
      <w:ins w:id="99" w:author="MARY BROWN-EDOKPAYI" w:date="2019-12-03T21:22:00Z">
        <w:r w:rsidR="007D22E7">
          <w:rPr>
            <w:rFonts w:ascii="Calibri" w:eastAsia="Calibri" w:hAnsi="Calibri" w:cs="Calibri"/>
          </w:rPr>
          <w:t xml:space="preserve"> facet</w:t>
        </w:r>
      </w:ins>
      <w:r w:rsidRPr="21A8C8BB">
        <w:rPr>
          <w:rFonts w:ascii="Calibri" w:eastAsia="Calibri" w:hAnsi="Calibri" w:cs="Calibri"/>
        </w:rPr>
        <w:t xml:space="preserve"> will be planned, handled and tested. SharePoint 2016 and SharePoint Online allow for much more sophisticated information architecture than was possible in previous versions or in other systems. </w:t>
      </w:r>
      <w:del w:id="100" w:author="MARY BROWN-EDOKPAYI" w:date="2019-12-03T21:23:00Z">
        <w:r w:rsidRPr="21A8C8BB" w:rsidDel="007D22E7">
          <w:rPr>
            <w:rFonts w:ascii="Calibri" w:eastAsia="Calibri" w:hAnsi="Calibri" w:cs="Calibri"/>
          </w:rPr>
          <w:delText xml:space="preserve">The migration process gives organizations an ideal opportunity to re-architect and restructure the information architecture. </w:delText>
        </w:r>
      </w:del>
    </w:p>
    <w:p w14:paraId="4DD1029C" w14:textId="79B430AA" w:rsidR="21A8C8BB" w:rsidRDefault="21A8C8BB">
      <w:pPr>
        <w:pStyle w:val="ListParagraph"/>
        <w:numPr>
          <w:ilvl w:val="0"/>
          <w:numId w:val="6"/>
        </w:numPr>
        <w:pPrChange w:id="101" w:author="MARY BROWN-EDOKPAYI" w:date="2019-12-03T21:23:00Z">
          <w:pPr/>
        </w:pPrChange>
      </w:pPr>
      <w:r w:rsidRPr="007D22E7">
        <w:rPr>
          <w:rFonts w:ascii="Calibri" w:eastAsia="Calibri" w:hAnsi="Calibri" w:cs="Calibri"/>
          <w:rPrChange w:id="102" w:author="MARY BROWN-EDOKPAYI" w:date="2019-12-03T21:23:00Z">
            <w:rPr/>
          </w:rPrChange>
        </w:rPr>
        <w:t>PREPARE AN INFORMATION ARCHITECTURE PLAN</w:t>
      </w:r>
      <w:ins w:id="103" w:author="MARY BROWN-EDOKPAYI" w:date="2019-12-03T21:46:00Z">
        <w:r w:rsidR="00203B4F">
          <w:rPr>
            <w:rFonts w:ascii="Calibri" w:eastAsia="Calibri" w:hAnsi="Calibri" w:cs="Calibri"/>
          </w:rPr>
          <w:t xml:space="preserve"> (</w:t>
        </w:r>
      </w:ins>
      <w:bookmarkStart w:id="104" w:name="_GoBack"/>
      <w:bookmarkEnd w:id="104"/>
      <w:ins w:id="105" w:author="Mary Brown-Edokpayi" w:date="2019-12-03T21:47:00Z">
        <w:r w:rsidR="003B46F8">
          <w:rPr>
            <w:rFonts w:ascii="Calibri" w:eastAsia="Calibri" w:hAnsi="Calibri" w:cs="Calibri"/>
          </w:rPr>
          <w:t xml:space="preserve">Organizing and labeling </w:t>
        </w:r>
        <w:r w:rsidR="00871E16">
          <w:rPr>
            <w:rFonts w:ascii="Calibri" w:eastAsia="Calibri" w:hAnsi="Calibri" w:cs="Calibri"/>
          </w:rPr>
          <w:t>data)</w:t>
        </w:r>
      </w:ins>
      <w:r w:rsidRPr="007D22E7">
        <w:rPr>
          <w:rFonts w:ascii="Calibri" w:eastAsia="Calibri" w:hAnsi="Calibri" w:cs="Calibri"/>
          <w:rPrChange w:id="106" w:author="MARY BROWN-EDOKPAYI" w:date="2019-12-03T21:23:00Z">
            <w:rPr/>
          </w:rPrChange>
        </w:rPr>
        <w:t xml:space="preserve"> </w:t>
      </w:r>
    </w:p>
    <w:p w14:paraId="4F2919BC" w14:textId="3F8789E4" w:rsidR="21A8C8BB" w:rsidRDefault="21A8C8BB">
      <w:pPr>
        <w:ind w:left="720"/>
        <w:pPrChange w:id="107" w:author="MARY BROWN-EDOKPAYI" w:date="2019-12-03T21:23:00Z">
          <w:pPr/>
        </w:pPrChange>
      </w:pPr>
      <w:commentRangeStart w:id="108"/>
      <w:r w:rsidRPr="21A8C8BB">
        <w:rPr>
          <w:rFonts w:ascii="Calibri" w:eastAsia="Calibri" w:hAnsi="Calibri" w:cs="Calibri"/>
        </w:rPr>
        <w:t xml:space="preserve">SharePoint taxonomy </w:t>
      </w:r>
      <w:commentRangeEnd w:id="108"/>
      <w:r w:rsidR="007D22E7">
        <w:rPr>
          <w:rStyle w:val="CommentReference"/>
        </w:rPr>
        <w:commentReference w:id="108"/>
      </w:r>
      <w:r w:rsidRPr="21A8C8BB">
        <w:rPr>
          <w:rFonts w:ascii="Calibri" w:eastAsia="Calibri" w:hAnsi="Calibri" w:cs="Calibri"/>
        </w:rPr>
        <w:t xml:space="preserve">is a particularly interesting consideration for organizations migrating or upgrading to SharePoint Online. Long-term information architecture governance can help to improve </w:t>
      </w:r>
      <w:commentRangeStart w:id="109"/>
      <w:r w:rsidRPr="21A8C8BB">
        <w:rPr>
          <w:rFonts w:ascii="Calibri" w:eastAsia="Calibri" w:hAnsi="Calibri" w:cs="Calibri"/>
        </w:rPr>
        <w:t xml:space="preserve">this scenario </w:t>
      </w:r>
      <w:commentRangeEnd w:id="109"/>
      <w:r w:rsidR="007D22E7">
        <w:rPr>
          <w:rStyle w:val="CommentReference"/>
        </w:rPr>
        <w:commentReference w:id="109"/>
      </w:r>
      <w:r w:rsidRPr="21A8C8BB">
        <w:rPr>
          <w:rFonts w:ascii="Calibri" w:eastAsia="Calibri" w:hAnsi="Calibri" w:cs="Calibri"/>
        </w:rPr>
        <w:t xml:space="preserve">and result in content being better organized and searchable. </w:t>
      </w:r>
      <w:commentRangeStart w:id="110"/>
      <w:r w:rsidRPr="21A8C8BB">
        <w:rPr>
          <w:rFonts w:ascii="Calibri" w:eastAsia="Calibri" w:hAnsi="Calibri" w:cs="Calibri"/>
        </w:rPr>
        <w:t xml:space="preserve">Migrations that simply dump data into a </w:t>
      </w:r>
      <w:r w:rsidR="00565DA4" w:rsidRPr="21A8C8BB">
        <w:rPr>
          <w:rFonts w:ascii="Calibri" w:eastAsia="Calibri" w:hAnsi="Calibri" w:cs="Calibri"/>
        </w:rPr>
        <w:t>loosely defined</w:t>
      </w:r>
      <w:r w:rsidRPr="21A8C8BB">
        <w:rPr>
          <w:rFonts w:ascii="Calibri" w:eastAsia="Calibri" w:hAnsi="Calibri" w:cs="Calibri"/>
        </w:rPr>
        <w:t xml:space="preserve"> structure or migrate into existing data structures </w:t>
      </w:r>
      <w:commentRangeEnd w:id="110"/>
      <w:r w:rsidR="007D22E7">
        <w:rPr>
          <w:rStyle w:val="CommentReference"/>
        </w:rPr>
        <w:commentReference w:id="110"/>
      </w:r>
      <w:r w:rsidRPr="21A8C8BB">
        <w:rPr>
          <w:rFonts w:ascii="Calibri" w:eastAsia="Calibri" w:hAnsi="Calibri" w:cs="Calibri"/>
        </w:rPr>
        <w:t xml:space="preserve">are often considered failures because they lack any type of defined governance plan and often suffer from low adoption rates as users can’t easily find the data they need. </w:t>
      </w:r>
    </w:p>
    <w:p w14:paraId="0C8BE856" w14:textId="348E6DF8" w:rsidR="007D22E7" w:rsidRPr="007D22E7" w:rsidRDefault="007D22E7" w:rsidP="007D22E7">
      <w:pPr>
        <w:pStyle w:val="ListParagraph"/>
        <w:numPr>
          <w:ilvl w:val="0"/>
          <w:numId w:val="6"/>
        </w:numPr>
        <w:rPr>
          <w:ins w:id="111" w:author="MARY BROWN-EDOKPAYI" w:date="2019-12-03T21:25:00Z"/>
          <w:rPrChange w:id="112" w:author="MARY BROWN-EDOKPAYI" w:date="2019-12-03T21:25:00Z">
            <w:rPr>
              <w:ins w:id="113" w:author="MARY BROWN-EDOKPAYI" w:date="2019-12-03T21:25:00Z"/>
              <w:rFonts w:ascii="Calibri" w:eastAsia="Calibri" w:hAnsi="Calibri" w:cs="Calibri"/>
            </w:rPr>
          </w:rPrChange>
        </w:rPr>
      </w:pPr>
      <w:ins w:id="114" w:author="MARY BROWN-EDOKPAYI" w:date="2019-12-03T21:25:00Z">
        <w:r w:rsidRPr="007D22E7">
          <w:rPr>
            <w:rFonts w:ascii="Calibri" w:eastAsia="Calibri" w:hAnsi="Calibri" w:cs="Calibri"/>
            <w:rPrChange w:id="115" w:author="MARY BROWN-EDOKPAYI" w:date="2019-12-03T21:25:00Z">
              <w:rPr/>
            </w:rPrChange>
          </w:rPr>
          <w:t xml:space="preserve">PREPARE A MIGRATION TEST PLAN </w:t>
        </w:r>
      </w:ins>
      <w:ins w:id="116" w:author="Mary Brown-Edokpayi" w:date="2019-12-03T21:48:00Z">
        <w:r w:rsidR="0057785C">
          <w:rPr>
            <w:rFonts w:ascii="Calibri" w:eastAsia="Calibri" w:hAnsi="Calibri" w:cs="Calibri"/>
          </w:rPr>
          <w:t>(</w:t>
        </w:r>
        <w:r w:rsidR="009228EE">
          <w:rPr>
            <w:rFonts w:ascii="Calibri" w:eastAsia="Calibri" w:hAnsi="Calibri" w:cs="Calibri"/>
          </w:rPr>
          <w:t>How will data be moved into new location)</w:t>
        </w:r>
      </w:ins>
    </w:p>
    <w:p w14:paraId="5A666DB1" w14:textId="77777777" w:rsidR="00D621D3" w:rsidRDefault="007D22E7" w:rsidP="007D22E7">
      <w:pPr>
        <w:pStyle w:val="ListParagraph"/>
        <w:rPr>
          <w:ins w:id="117" w:author="MARY BROWN-EDOKPAYI" w:date="2019-12-03T21:27:00Z"/>
          <w:rFonts w:ascii="Calibri" w:eastAsia="Calibri" w:hAnsi="Calibri" w:cs="Calibri"/>
        </w:rPr>
      </w:pPr>
      <w:commentRangeStart w:id="118"/>
      <w:ins w:id="119" w:author="MARY BROWN-EDOKPAYI" w:date="2019-12-03T21:25:00Z">
        <w:r w:rsidRPr="007D22E7">
          <w:rPr>
            <w:rFonts w:ascii="Calibri" w:eastAsia="Calibri" w:hAnsi="Calibri" w:cs="Calibri"/>
            <w:rPrChange w:id="120" w:author="MARY BROWN-EDOKPAYI" w:date="2019-12-03T21:25:00Z">
              <w:rPr/>
            </w:rPrChange>
          </w:rPr>
          <w:t xml:space="preserve">in the existing platform, as part of a document workflow process or as a method of displaying critical data in a particular. </w:t>
        </w:r>
      </w:ins>
      <w:commentRangeEnd w:id="118"/>
      <w:r>
        <w:rPr>
          <w:rStyle w:val="CommentReference"/>
        </w:rPr>
        <w:commentReference w:id="118"/>
      </w:r>
    </w:p>
    <w:p w14:paraId="3D25A482" w14:textId="77777777" w:rsidR="00D621D3" w:rsidRDefault="00D621D3" w:rsidP="007D22E7">
      <w:pPr>
        <w:pStyle w:val="ListParagraph"/>
        <w:rPr>
          <w:ins w:id="121" w:author="MARY BROWN-EDOKPAYI" w:date="2019-12-03T21:27:00Z"/>
          <w:rFonts w:ascii="Calibri" w:eastAsia="Calibri" w:hAnsi="Calibri" w:cs="Calibri"/>
        </w:rPr>
      </w:pPr>
    </w:p>
    <w:p w14:paraId="0E9B1754" w14:textId="77777777" w:rsidR="00D621D3" w:rsidRDefault="007D22E7" w:rsidP="00D621D3">
      <w:pPr>
        <w:pStyle w:val="ListParagraph"/>
        <w:rPr>
          <w:ins w:id="122" w:author="MARY BROWN-EDOKPAYI" w:date="2019-12-03T21:29:00Z"/>
          <w:rFonts w:ascii="Calibri" w:eastAsia="Calibri" w:hAnsi="Calibri" w:cs="Calibri"/>
        </w:rPr>
      </w:pPr>
      <w:ins w:id="123" w:author="MARY BROWN-EDOKPAYI" w:date="2019-12-03T21:25:00Z">
        <w:r w:rsidRPr="007D22E7">
          <w:rPr>
            <w:rFonts w:ascii="Calibri" w:eastAsia="Calibri" w:hAnsi="Calibri" w:cs="Calibri"/>
            <w:rPrChange w:id="124" w:author="MARY BROWN-EDOKPAYI" w:date="2019-12-03T21:25:00Z">
              <w:rPr/>
            </w:rPrChange>
          </w:rPr>
          <w:t xml:space="preserve">In addition to </w:t>
        </w:r>
        <w:commentRangeStart w:id="125"/>
        <w:r w:rsidRPr="007D22E7">
          <w:rPr>
            <w:rFonts w:ascii="Calibri" w:eastAsia="Calibri" w:hAnsi="Calibri" w:cs="Calibri"/>
            <w:rPrChange w:id="126" w:author="MARY BROWN-EDOKPAYI" w:date="2019-12-03T21:25:00Z">
              <w:rPr/>
            </w:rPrChange>
          </w:rPr>
          <w:t xml:space="preserve">the test </w:t>
        </w:r>
      </w:ins>
      <w:commentRangeEnd w:id="125"/>
      <w:r w:rsidR="00D621D3">
        <w:rPr>
          <w:rStyle w:val="CommentReference"/>
        </w:rPr>
        <w:commentReference w:id="125"/>
      </w:r>
      <w:ins w:id="127" w:author="MARY BROWN-EDOKPAYI" w:date="2019-12-03T21:25:00Z">
        <w:r w:rsidRPr="007D22E7">
          <w:rPr>
            <w:rFonts w:ascii="Calibri" w:eastAsia="Calibri" w:hAnsi="Calibri" w:cs="Calibri"/>
            <w:rPrChange w:id="128" w:author="MARY BROWN-EDOKPAYI" w:date="2019-12-03T21:25:00Z">
              <w:rPr/>
            </w:rPrChange>
          </w:rPr>
          <w:t>environment, the test plan should always include a User Acceptance Testing (UAT) phase, which allows users to test the migrated data in the new environment themselves before it</w:t>
        </w:r>
        <w:del w:id="129" w:author="MARY BROWN-EDOKPAYI" w:date="2019-12-03T21:28:00Z">
          <w:r w:rsidRPr="007D22E7" w:rsidDel="00D621D3">
            <w:rPr>
              <w:rFonts w:ascii="Calibri" w:eastAsia="Calibri" w:hAnsi="Calibri" w:cs="Calibri"/>
              <w:rPrChange w:id="130" w:author="MARY BROWN-EDOKPAYI" w:date="2019-12-03T21:25:00Z">
                <w:rPr/>
              </w:rPrChange>
            </w:rPr>
            <w:delText>’s</w:delText>
          </w:r>
        </w:del>
      </w:ins>
      <w:ins w:id="131" w:author="MARY BROWN-EDOKPAYI" w:date="2019-12-03T21:28:00Z">
        <w:r w:rsidR="00D621D3">
          <w:rPr>
            <w:rFonts w:ascii="Calibri" w:eastAsia="Calibri" w:hAnsi="Calibri" w:cs="Calibri"/>
          </w:rPr>
          <w:t xml:space="preserve"> is</w:t>
        </w:r>
      </w:ins>
      <w:ins w:id="132" w:author="MARY BROWN-EDOKPAYI" w:date="2019-12-03T21:25:00Z">
        <w:r w:rsidRPr="007D22E7">
          <w:rPr>
            <w:rFonts w:ascii="Calibri" w:eastAsia="Calibri" w:hAnsi="Calibri" w:cs="Calibri"/>
            <w:rPrChange w:id="133" w:author="MARY BROWN-EDOKPAYI" w:date="2019-12-03T21:25:00Z">
              <w:rPr/>
            </w:rPrChange>
          </w:rPr>
          <w:t xml:space="preserve"> accepted as production data. </w:t>
        </w:r>
      </w:ins>
      <w:ins w:id="134" w:author="MARY BROWN-EDOKPAYI" w:date="2019-12-03T21:29:00Z">
        <w:r w:rsidR="00D621D3" w:rsidRPr="00FF084B">
          <w:rPr>
            <w:rFonts w:ascii="Calibri" w:eastAsia="Calibri" w:hAnsi="Calibri" w:cs="Calibri"/>
          </w:rPr>
          <w:t xml:space="preserve">A UAT allows for issues to be identified and for the migration process itself to be fully vetted in advance. </w:t>
        </w:r>
      </w:ins>
      <w:ins w:id="135" w:author="MARY BROWN-EDOKPAYI" w:date="2019-12-03T21:25:00Z">
        <w:r w:rsidRPr="007D22E7">
          <w:rPr>
            <w:rFonts w:ascii="Calibri" w:eastAsia="Calibri" w:hAnsi="Calibri" w:cs="Calibri"/>
            <w:rPrChange w:id="136" w:author="MARY BROWN-EDOKPAYI" w:date="2019-12-03T21:25:00Z">
              <w:rPr/>
            </w:rPrChange>
          </w:rPr>
          <w:t xml:space="preserve">Ideally, the UAT users should be chosen from a subset of the members across an organization to ensure they properly represent the type of users expected in the system. </w:t>
        </w:r>
      </w:ins>
    </w:p>
    <w:p w14:paraId="09D80A39" w14:textId="3D62B3DE" w:rsidR="007D22E7" w:rsidRPr="00D621D3" w:rsidRDefault="007D22E7">
      <w:pPr>
        <w:rPr>
          <w:ins w:id="137" w:author="MARY BROWN-EDOKPAYI" w:date="2019-12-03T21:25:00Z"/>
          <w:rFonts w:ascii="Calibri" w:eastAsia="Calibri" w:hAnsi="Calibri" w:cs="Calibri"/>
          <w:rPrChange w:id="138" w:author="MARY BROWN-EDOKPAYI" w:date="2019-12-03T21:29:00Z">
            <w:rPr>
              <w:ins w:id="139" w:author="MARY BROWN-EDOKPAYI" w:date="2019-12-03T21:25:00Z"/>
            </w:rPr>
          </w:rPrChange>
        </w:rPr>
      </w:pPr>
      <w:ins w:id="140" w:author="MARY BROWN-EDOKPAYI" w:date="2019-12-03T21:25:00Z">
        <w:del w:id="141" w:author="MARY BROWN-EDOKPAYI" w:date="2019-12-03T21:29:00Z">
          <w:r w:rsidRPr="00D621D3" w:rsidDel="00D621D3">
            <w:rPr>
              <w:rFonts w:ascii="Calibri" w:eastAsia="Calibri" w:hAnsi="Calibri" w:cs="Calibri"/>
              <w:rPrChange w:id="142" w:author="MARY BROWN-EDOKPAYI" w:date="2019-12-03T21:29:00Z">
                <w:rPr/>
              </w:rPrChange>
            </w:rPr>
            <w:delText xml:space="preserve">A UAT allows for issues to be identified and for the migration process itself to be fully vetted in advance. </w:delText>
          </w:r>
        </w:del>
        <w:r w:rsidRPr="00D621D3">
          <w:rPr>
            <w:rFonts w:ascii="Calibri" w:eastAsia="Calibri" w:hAnsi="Calibri" w:cs="Calibri"/>
            <w:rPrChange w:id="143" w:author="MARY BROWN-EDOKPAYI" w:date="2019-12-03T21:29:00Z">
              <w:rPr/>
            </w:rPrChange>
          </w:rPr>
          <w:t>After a plan has been created, information governance plans are enacted</w:t>
        </w:r>
      </w:ins>
      <w:ins w:id="144" w:author="MARY BROWN-EDOKPAYI" w:date="2019-12-03T21:29:00Z">
        <w:r w:rsidR="00D621D3" w:rsidRPr="00D621D3">
          <w:rPr>
            <w:rFonts w:ascii="Calibri" w:eastAsia="Calibri" w:hAnsi="Calibri" w:cs="Calibri"/>
            <w:rPrChange w:id="145" w:author="MARY BROWN-EDOKPAYI" w:date="2019-12-03T21:29:00Z">
              <w:rPr/>
            </w:rPrChange>
          </w:rPr>
          <w:t>,</w:t>
        </w:r>
      </w:ins>
      <w:ins w:id="146" w:author="MARY BROWN-EDOKPAYI" w:date="2019-12-03T21:25:00Z">
        <w:r w:rsidRPr="00D621D3">
          <w:rPr>
            <w:rFonts w:ascii="Calibri" w:eastAsia="Calibri" w:hAnsi="Calibri" w:cs="Calibri"/>
            <w:rPrChange w:id="147" w:author="MARY BROWN-EDOKPAYI" w:date="2019-12-03T21:29:00Z">
              <w:rPr/>
            </w:rPrChange>
          </w:rPr>
          <w:t xml:space="preserve"> and the migration process has been tested, the process of migrating content from source to the target can commence. </w:t>
        </w:r>
      </w:ins>
    </w:p>
    <w:p w14:paraId="46292931" w14:textId="6ABB6B79" w:rsidR="00D621D3" w:rsidRDefault="00D621D3">
      <w:pPr>
        <w:rPr>
          <w:ins w:id="148" w:author="MARY BROWN-EDOKPAYI" w:date="2019-12-03T21:29:00Z"/>
          <w:rFonts w:ascii="Calibri" w:eastAsia="Calibri" w:hAnsi="Calibri" w:cs="Calibri"/>
        </w:rPr>
      </w:pPr>
      <w:commentRangeStart w:id="149"/>
      <w:ins w:id="150" w:author="MARY BROWN-EDOKPAYI" w:date="2019-12-03T21:29:00Z">
        <w:r>
          <w:rPr>
            <w:rFonts w:ascii="Calibri" w:eastAsia="Calibri" w:hAnsi="Calibri" w:cs="Calibri"/>
          </w:rPr>
          <w:t>FACTORS TO CONSIDER</w:t>
        </w:r>
      </w:ins>
      <w:ins w:id="151" w:author="MARY BROWN-EDOKPAYI" w:date="2019-12-03T21:31:00Z">
        <w:r>
          <w:rPr>
            <w:rFonts w:ascii="Calibri" w:eastAsia="Calibri" w:hAnsi="Calibri" w:cs="Calibri"/>
          </w:rPr>
          <w:t xml:space="preserve"> TO FACILIATE MIGRATION</w:t>
        </w:r>
      </w:ins>
    </w:p>
    <w:p w14:paraId="5A1CF61E" w14:textId="5F0E6442" w:rsidR="005E710D" w:rsidRPr="00C616BD" w:rsidRDefault="21A8C8BB" w:rsidP="005E710D">
      <w:pPr>
        <w:pStyle w:val="ListParagraph"/>
        <w:numPr>
          <w:ilvl w:val="0"/>
          <w:numId w:val="6"/>
        </w:numPr>
        <w:rPr>
          <w:del w:id="152" w:author="Mary Brown-Edokpayi" w:date="2019-12-03T21:50:00Z"/>
          <w:rPrChange w:id="153" w:author="Mary Brown-Edokpayi" w:date="2019-12-03T21:52:00Z">
            <w:rPr>
              <w:del w:id="154" w:author="Mary Brown-Edokpayi" w:date="2019-12-03T21:50:00Z"/>
              <w:rFonts w:ascii="Calibri" w:eastAsia="Calibri" w:hAnsi="Calibri" w:cs="Calibri"/>
            </w:rPr>
          </w:rPrChange>
        </w:rPr>
      </w:pPr>
      <w:r w:rsidRPr="00D621D3">
        <w:rPr>
          <w:rFonts w:ascii="Calibri" w:eastAsia="Calibri" w:hAnsi="Calibri" w:cs="Calibri"/>
          <w:rPrChange w:id="155" w:author="MARY BROWN-EDOKPAYI" w:date="2019-12-03T21:31:00Z">
            <w:rPr/>
          </w:rPrChange>
        </w:rPr>
        <w:t xml:space="preserve">CONSIDER SHAREPOINT CUSTOMIZATIONS AND INTEGRATION </w:t>
      </w:r>
    </w:p>
    <w:p w14:paraId="7C4545E0" w14:textId="77777777" w:rsidR="00C616BD" w:rsidRDefault="00C616BD" w:rsidP="00D621D3">
      <w:pPr>
        <w:pStyle w:val="ListParagraph"/>
        <w:numPr>
          <w:ilvl w:val="0"/>
          <w:numId w:val="6"/>
        </w:numPr>
        <w:rPr>
          <w:ins w:id="156" w:author="Mary Brown-Edokpayi" w:date="2019-12-03T21:50:00Z"/>
        </w:rPr>
        <w:pPrChange w:id="157" w:author="MARY BROWN-EDOKPAYI" w:date="2019-12-03T21:31:00Z">
          <w:pPr/>
        </w:pPrChange>
      </w:pPr>
    </w:p>
    <w:p w14:paraId="3F40F5A6" w14:textId="09D82574" w:rsidR="21A8C8BB" w:rsidDel="00956DC7" w:rsidRDefault="21A8C8BB" w:rsidP="00C616BD">
      <w:pPr>
        <w:pStyle w:val="ListParagraph"/>
        <w:numPr>
          <w:ilvl w:val="0"/>
          <w:numId w:val="6"/>
        </w:numPr>
        <w:rPr>
          <w:del w:id="158" w:author="MARY BROWN-EDOKPAYI" w:date="2019-12-03T21:39:00Z"/>
        </w:rPr>
        <w:pPrChange w:id="159" w:author="MARY BROWN-EDOKPAYI" w:date="2019-12-03T21:31:00Z">
          <w:pPr/>
        </w:pPrChange>
      </w:pPr>
      <w:del w:id="160" w:author="MARY BROWN-EDOKPAYI" w:date="2019-12-03T21:39:00Z">
        <w:r w:rsidRPr="00C616BD" w:rsidDel="00956DC7">
          <w:rPr>
            <w:rFonts w:ascii="Calibri" w:eastAsia="Calibri" w:hAnsi="Calibri" w:cs="Calibri"/>
            <w:rPrChange w:id="161" w:author="Mary Brown-Edokpayi" w:date="2019-12-03T21:52:00Z">
              <w:rPr>
                <w:rFonts w:ascii="Calibri" w:eastAsia="Calibri" w:hAnsi="Calibri" w:cs="Calibri"/>
              </w:rPr>
            </w:rPrChange>
          </w:rPr>
          <w:delText>The ability to test the migration process is critical from a risk management perspective</w:delText>
        </w:r>
      </w:del>
      <w:del w:id="162" w:author="MARY BROWN-EDOKPAYI" w:date="2019-12-03T21:31:00Z">
        <w:r w:rsidR="008C29CB" w:rsidRPr="00C616BD" w:rsidDel="00D621D3">
          <w:rPr>
            <w:rFonts w:ascii="Calibri" w:eastAsia="Calibri" w:hAnsi="Calibri" w:cs="Calibri"/>
            <w:rPrChange w:id="163" w:author="Mary Brown-Edokpayi" w:date="2019-12-03T21:52:00Z">
              <w:rPr>
                <w:rFonts w:ascii="Calibri" w:eastAsia="Calibri" w:hAnsi="Calibri" w:cs="Calibri"/>
              </w:rPr>
            </w:rPrChange>
          </w:rPr>
          <w:delText>—</w:delText>
        </w:r>
      </w:del>
      <w:del w:id="164" w:author="MARY BROWN-EDOKPAYI" w:date="2019-12-03T21:39:00Z">
        <w:r w:rsidR="008C29CB" w:rsidRPr="00C616BD" w:rsidDel="00956DC7">
          <w:rPr>
            <w:rFonts w:ascii="Calibri" w:eastAsia="Calibri" w:hAnsi="Calibri" w:cs="Calibri"/>
            <w:rPrChange w:id="165" w:author="Mary Brown-Edokpayi" w:date="2019-12-03T21:52:00Z">
              <w:rPr>
                <w:rFonts w:ascii="Calibri" w:eastAsia="Calibri" w:hAnsi="Calibri" w:cs="Calibri"/>
              </w:rPr>
            </w:rPrChange>
          </w:rPr>
          <w:delText xml:space="preserve"> “</w:delText>
        </w:r>
        <w:r w:rsidRPr="00C616BD" w:rsidDel="00956DC7">
          <w:rPr>
            <w:rFonts w:ascii="Calibri" w:eastAsia="Calibri" w:hAnsi="Calibri" w:cs="Calibri"/>
            <w:rPrChange w:id="166" w:author="Mary Brown-Edokpayi" w:date="2019-12-03T21:52:00Z">
              <w:rPr>
                <w:rFonts w:ascii="Calibri" w:eastAsia="Calibri" w:hAnsi="Calibri" w:cs="Calibri"/>
              </w:rPr>
            </w:rPrChange>
          </w:rPr>
          <w:delText>test early and test often” should be</w:delText>
        </w:r>
      </w:del>
      <w:del w:id="167" w:author="MARY BROWN-EDOKPAYI" w:date="2019-12-03T21:32:00Z">
        <w:r w:rsidRPr="00C616BD" w:rsidDel="00D621D3">
          <w:rPr>
            <w:rFonts w:ascii="Calibri" w:eastAsia="Calibri" w:hAnsi="Calibri" w:cs="Calibri"/>
            <w:rPrChange w:id="168" w:author="Mary Brown-Edokpayi" w:date="2019-12-03T21:52:00Z">
              <w:rPr>
                <w:rFonts w:ascii="Calibri" w:eastAsia="Calibri" w:hAnsi="Calibri" w:cs="Calibri"/>
              </w:rPr>
            </w:rPrChange>
          </w:rPr>
          <w:delText xml:space="preserve"> a mantra</w:delText>
        </w:r>
      </w:del>
      <w:del w:id="169" w:author="MARY BROWN-EDOKPAYI" w:date="2019-12-03T21:39:00Z">
        <w:r w:rsidRPr="00C616BD" w:rsidDel="00956DC7">
          <w:rPr>
            <w:rFonts w:ascii="Calibri" w:eastAsia="Calibri" w:hAnsi="Calibri" w:cs="Calibri"/>
            <w:rPrChange w:id="170" w:author="Mary Brown-Edokpayi" w:date="2019-12-03T21:52:00Z">
              <w:rPr>
                <w:rFonts w:ascii="Calibri" w:eastAsia="Calibri" w:hAnsi="Calibri" w:cs="Calibri"/>
              </w:rPr>
            </w:rPrChange>
          </w:rPr>
          <w:delText xml:space="preserve"> during any complicated project. Migration options that </w:delText>
        </w:r>
      </w:del>
      <w:del w:id="171" w:author="MARY BROWN-EDOKPAYI" w:date="2019-12-03T21:32:00Z">
        <w:r w:rsidRPr="00C616BD" w:rsidDel="00D621D3">
          <w:rPr>
            <w:rFonts w:ascii="Calibri" w:eastAsia="Calibri" w:hAnsi="Calibri" w:cs="Calibri"/>
            <w:rPrChange w:id="172" w:author="Mary Brown-Edokpayi" w:date="2019-12-03T21:52:00Z">
              <w:rPr>
                <w:rFonts w:ascii="Calibri" w:eastAsia="Calibri" w:hAnsi="Calibri" w:cs="Calibri"/>
              </w:rPr>
            </w:rPrChange>
          </w:rPr>
          <w:delText xml:space="preserve">don’t </w:delText>
        </w:r>
      </w:del>
      <w:del w:id="173" w:author="MARY BROWN-EDOKPAYI" w:date="2019-12-03T21:39:00Z">
        <w:r w:rsidRPr="00C616BD" w:rsidDel="00956DC7">
          <w:rPr>
            <w:rFonts w:ascii="Calibri" w:eastAsia="Calibri" w:hAnsi="Calibri" w:cs="Calibri"/>
            <w:rPrChange w:id="174" w:author="Mary Brown-Edokpayi" w:date="2019-12-03T21:52:00Z">
              <w:rPr>
                <w:rFonts w:ascii="Calibri" w:eastAsia="Calibri" w:hAnsi="Calibri" w:cs="Calibri"/>
              </w:rPr>
            </w:rPrChange>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14:paraId="0E1CC0B9" w14:textId="10CC54A5" w:rsidR="21A8C8BB" w:rsidDel="007D22E7" w:rsidRDefault="21A8C8BB" w:rsidP="00C616BD">
      <w:pPr>
        <w:pStyle w:val="ListParagraph"/>
        <w:rPr>
          <w:del w:id="175" w:author="MARY BROWN-EDOKPAYI" w:date="2019-12-03T21:25:00Z"/>
        </w:rPr>
        <w:pPrChange w:id="176" w:author="MARY BROWN-EDOKPAYI" w:date="2019-12-03T21:37:00Z">
          <w:pPr/>
        </w:pPrChange>
      </w:pPr>
      <w:del w:id="177" w:author="MARY BROWN-EDOKPAYI" w:date="2019-12-03T21:25:00Z">
        <w:r w:rsidRPr="00956DC7" w:rsidDel="007D22E7">
          <w:rPr>
            <w:rPrChange w:id="178" w:author="MARY BROWN-EDOKPAYI" w:date="2019-12-03T21:37:00Z">
              <w:rPr/>
            </w:rPrChange>
          </w:rPr>
          <w:delTex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delText>
        </w:r>
      </w:del>
    </w:p>
    <w:p w14:paraId="10B17711" w14:textId="06ACA95A" w:rsidR="21A8C8BB" w:rsidRDefault="21A8C8BB" w:rsidP="00C616BD">
      <w:pPr>
        <w:pStyle w:val="ListParagraph"/>
        <w:numPr>
          <w:ilvl w:val="0"/>
          <w:numId w:val="6"/>
        </w:numPr>
        <w:pPrChange w:id="179" w:author="MARY BROWN-EDOKPAYI" w:date="2019-12-03T21:37:00Z">
          <w:pPr/>
        </w:pPrChange>
      </w:pPr>
      <w:r w:rsidRPr="21A8C8BB">
        <w:t xml:space="preserve">USING THE MICROSOFT DATABASE ATTACH UPGRADE or USING THIRD-PARTY MIGRATION PRODUCTS </w:t>
      </w:r>
      <w:commentRangeEnd w:id="149"/>
      <w:r w:rsidR="00BE7643">
        <w:rPr>
          <w:rStyle w:val="CommentReference"/>
        </w:rPr>
        <w:commentReference w:id="149"/>
      </w:r>
    </w:p>
    <w:p w14:paraId="618809D1" w14:textId="68A36C62" w:rsidR="21A8C8BB" w:rsidRDefault="21A8C8BB">
      <w:pPr>
        <w:rPr>
          <w:moveFrom w:id="180" w:author="Mary Brown-Edokpayi" w:date="2019-12-03T21:48:00Z"/>
        </w:rPr>
      </w:pPr>
      <w:moveFromRangeStart w:id="181" w:author="Mary Brown-Edokpayi" w:date="2019-12-03T21:48:00Z" w:name="move26302139"/>
      <w:moveFrom w:id="182" w:author="Mary Brown-Edokpayi" w:date="2019-12-03T21:48:00Z">
        <w:r w:rsidRPr="21A8C8BB">
          <w:rPr>
            <w:rFonts w:ascii="Calibri" w:eastAsia="Calibri" w:hAnsi="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From>
    </w:p>
    <w:moveFromRangeEnd w:id="181"/>
    <w:p w14:paraId="6D4B9E91" w14:textId="36A03FF7" w:rsidR="00D621D3" w:rsidDel="00D621D3" w:rsidRDefault="00D621D3" w:rsidP="00D621D3">
      <w:pPr>
        <w:rPr>
          <w:ins w:id="183" w:author="MARY BROWN-EDOKPAYI" w:date="2019-12-03T21:30:00Z"/>
          <w:del w:id="184" w:author="MARY BROWN-EDOKPAYI" w:date="2019-12-03T21:30:00Z"/>
        </w:rPr>
      </w:pPr>
      <w:ins w:id="185" w:author="MARY BROWN-EDOKPAYI" w:date="2019-12-03T21:30:00Z">
        <w:r w:rsidRPr="21A8C8BB">
          <w:rPr>
            <w:rFonts w:ascii="Calibri" w:eastAsia="Calibri" w:hAnsi="Calibri" w:cs="Calibri"/>
          </w:rPr>
          <w:t xml:space="preserve">POST-MIGRATION CHECKLIST </w:t>
        </w:r>
      </w:ins>
      <w:ins w:id="186" w:author="Mary Brown-Edokpayi" w:date="2019-12-03T21:51:00Z">
        <w:r w:rsidR="00B85C4E">
          <w:rPr>
            <w:rFonts w:ascii="Calibri" w:eastAsia="Calibri" w:hAnsi="Calibri" w:cs="Calibri"/>
          </w:rPr>
          <w:t>(</w:t>
        </w:r>
      </w:ins>
      <w:ins w:id="187" w:author="MARY BROWN-EDOKPAYI" w:date="2019-12-03T21:30:00Z">
        <w:del w:id="188" w:author="Mary Brown-Edokpayi" w:date="2019-12-03T21:51:00Z">
          <w:r w:rsidRPr="21A8C8BB">
            <w:rPr>
              <w:rFonts w:ascii="Calibri" w:eastAsia="Calibri" w:hAnsi="Calibri" w:cs="Calibri"/>
            </w:rPr>
            <w:delText>MIGRATION VERIFICATION</w:delText>
          </w:r>
        </w:del>
      </w:ins>
      <w:ins w:id="189" w:author="Mary Brown-Edokpayi" w:date="2019-12-03T21:51:00Z">
        <w:r w:rsidR="00B85C4E">
          <w:rPr>
            <w:rFonts w:ascii="Calibri" w:eastAsia="Calibri" w:hAnsi="Calibri" w:cs="Calibri"/>
          </w:rPr>
          <w:t>Verifying all the data was moved)</w:t>
        </w:r>
      </w:ins>
      <w:ins w:id="190" w:author="MARY BROWN-EDOKPAYI" w:date="2019-12-03T21:30:00Z">
        <w:del w:id="191" w:author="MARY BROWN-EDOKPAYI" w:date="2019-12-03T21:30:00Z">
          <w:r w:rsidRPr="21A8C8BB" w:rsidDel="00D621D3">
            <w:rPr>
              <w:rFonts w:ascii="Calibri" w:eastAsia="Calibri" w:hAnsi="Calibri" w:cs="Calibri"/>
            </w:rPr>
            <w:delText>.</w:delText>
          </w:r>
        </w:del>
      </w:ins>
    </w:p>
    <w:p w14:paraId="7D46583D" w14:textId="625E506E" w:rsidR="21A8C8BB" w:rsidRDefault="21A8C8BB">
      <w:pPr>
        <w:rPr>
          <w:ins w:id="192" w:author="MARY BROWN-EDOKPAYI" w:date="2019-12-03T21:30:00Z"/>
          <w:rFonts w:ascii="Calibri" w:eastAsia="Calibri" w:hAnsi="Calibri" w:cs="Calibri"/>
        </w:rPr>
      </w:pPr>
      <w:del w:id="193" w:author="MARY BROWN-EDOKPAYI" w:date="2019-12-03T21:13:00Z">
        <w:r w:rsidRPr="21A8C8BB" w:rsidDel="002E4ED5">
          <w:rPr>
            <w:rFonts w:ascii="Calibri" w:eastAsia="Calibri" w:hAnsi="Calibri" w:cs="Calibri"/>
          </w:rPr>
          <w:delText xml:space="preserve">UNDERSTANDING BEST PRACTICES TO IMPROVE THE MIGRATION PROCESS PRE-MIGRATION CHECKLIST </w:delText>
        </w:r>
      </w:del>
    </w:p>
    <w:p w14:paraId="5740789B" w14:textId="77777777" w:rsidR="00D621D3" w:rsidDel="002E4ED5" w:rsidRDefault="00D621D3">
      <w:pPr>
        <w:rPr>
          <w:del w:id="194" w:author="MARY BROWN-EDOKPAYI" w:date="2019-12-03T21:13:00Z"/>
        </w:rPr>
      </w:pPr>
    </w:p>
    <w:p w14:paraId="1016483C" w14:textId="3DD31647" w:rsidR="21A8C8BB" w:rsidRDefault="21A8C8BB">
      <w:r w:rsidRPr="21A8C8BB">
        <w:rPr>
          <w:rFonts w:ascii="Calibri" w:eastAsia="Calibri" w:hAnsi="Calibri" w:cs="Calibri"/>
        </w:rPr>
        <w:t xml:space="preserve">After a migration has taken place, a key to the success of the project is the verification of the migrated content in the new environment. The ability to compare the source and target environments is critical, particularly </w:t>
      </w:r>
      <w:ins w:id="195" w:author="MARY BROWN-EDOKPAYI" w:date="2019-12-03T21:35:00Z">
        <w:r w:rsidR="00D621D3">
          <w:rPr>
            <w:rFonts w:ascii="Calibri" w:eastAsia="Calibri" w:hAnsi="Calibri" w:cs="Calibri"/>
          </w:rPr>
          <w:t>when</w:t>
        </w:r>
      </w:ins>
      <w:del w:id="196" w:author="MARY BROWN-EDOKPAYI" w:date="2019-12-03T21:35:00Z">
        <w:r w:rsidRPr="21A8C8BB" w:rsidDel="00D621D3">
          <w:rPr>
            <w:rFonts w:ascii="Calibri" w:eastAsia="Calibri" w:hAnsi="Calibri" w:cs="Calibri"/>
          </w:rPr>
          <w:delText>if</w:delText>
        </w:r>
      </w:del>
      <w:r w:rsidRPr="21A8C8BB">
        <w:rPr>
          <w:rFonts w:ascii="Calibri" w:eastAsia="Calibri" w:hAnsi="Calibri" w:cs="Calibri"/>
        </w:rPr>
        <w:t xml:space="preserve"> troubleshooting </w:t>
      </w:r>
      <w:r w:rsidR="008C29CB" w:rsidRPr="21A8C8BB">
        <w:rPr>
          <w:rFonts w:ascii="Calibri" w:eastAsia="Calibri" w:hAnsi="Calibri" w:cs="Calibri"/>
        </w:rPr>
        <w:t>whether</w:t>
      </w:r>
      <w:r w:rsidRPr="21A8C8BB">
        <w:rPr>
          <w:rFonts w:ascii="Calibri" w:eastAsia="Calibri" w:hAnsi="Calibri" w:cs="Calibri"/>
        </w:rPr>
        <w:t xml:space="preserve"> a document successfully made it to the new platform.</w:t>
      </w:r>
    </w:p>
    <w:p w14:paraId="685E9FE4" w14:textId="35C54DEF" w:rsidR="21A8C8BB" w:rsidDel="00D621D3" w:rsidRDefault="21A8C8BB">
      <w:pPr>
        <w:rPr>
          <w:del w:id="197" w:author="MARY BROWN-EDOKPAYI" w:date="2019-12-03T21:30:00Z"/>
        </w:rPr>
      </w:pPr>
      <w:del w:id="198" w:author="MARY BROWN-EDOKPAYI" w:date="2019-12-03T21:30:00Z">
        <w:r w:rsidRPr="21A8C8BB" w:rsidDel="00D621D3">
          <w:rPr>
            <w:rFonts w:ascii="Calibri" w:eastAsia="Calibri" w:hAnsi="Calibri" w:cs="Calibri"/>
          </w:rPr>
          <w:delText>POST-MIGRATION CHECKLIST MIGRATION VERIFICATION.</w:delText>
        </w:r>
      </w:del>
    </w:p>
    <w:p w14:paraId="7AC32CA7" w14:textId="4B8E2C28" w:rsidR="21A8C8BB" w:rsidDel="00D621D3" w:rsidRDefault="21A8C8BB">
      <w:pPr>
        <w:rPr>
          <w:del w:id="199" w:author="MARY BROWN-EDOKPAYI" w:date="2019-12-03T21:30:00Z"/>
        </w:rPr>
      </w:pPr>
      <w:del w:id="200" w:author="MARY BROWN-EDOKPAYI" w:date="2019-12-03T21:30:00Z">
        <w:r w:rsidRPr="21A8C8BB" w:rsidDel="00D621D3">
          <w:rPr>
            <w:rFonts w:ascii="Calibri" w:eastAsia="Calibri" w:hAnsi="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14:paraId="471EC5C7" w14:textId="06ACA95A" w:rsidR="21A8C8BB" w:rsidRDefault="21A8C8BB" w:rsidP="21A8C8BB"/>
    <w:p w14:paraId="7A8A738B" w14:textId="20EB24FE" w:rsidR="000B6850" w:rsidRDefault="000B6850" w:rsidP="00BC47E3">
      <w:pPr>
        <w:pStyle w:val="Heading2"/>
      </w:pPr>
      <w:r>
        <w:t>Infrastructure Migration</w:t>
      </w:r>
    </w:p>
    <w:p w14:paraId="77F6ED40" w14:textId="23D951ED" w:rsidR="00BC47E3" w:rsidRDefault="00BC47E3" w:rsidP="00BC47E3">
      <w:r>
        <w:t xml:space="preserve">The first step is to </w:t>
      </w:r>
      <w:commentRangeStart w:id="201"/>
      <w:r>
        <w:t>migrate</w:t>
      </w:r>
      <w:commentRangeEnd w:id="201"/>
      <w:r w:rsidR="00D25E9D">
        <w:rPr>
          <w:rStyle w:val="CommentReference"/>
        </w:rPr>
        <w:commentReference w:id="201"/>
      </w:r>
      <w:r>
        <w:t xml:space="preserve"> </w:t>
      </w:r>
      <w:r w:rsidR="004434AF">
        <w:t xml:space="preserve">SharePoint 2016 On Premises to SharePoint Online </w:t>
      </w:r>
      <w:r w:rsidR="00AA0418">
        <w:t xml:space="preserve">in the GCC FEDRAMP High </w:t>
      </w:r>
      <w:r w:rsidR="00B449A0">
        <w:t xml:space="preserve">cloud or SharePoint 2019 </w:t>
      </w:r>
      <w:r w:rsidR="008863DC">
        <w:t xml:space="preserve">on Azure FEDRAMP </w:t>
      </w:r>
      <w:r w:rsidR="00896950">
        <w:t>H</w:t>
      </w:r>
      <w:r w:rsidR="008863DC">
        <w:t xml:space="preserve">igh </w:t>
      </w:r>
      <w:r w:rsidR="00896950">
        <w:t>Infrastructure as a ser</w:t>
      </w:r>
      <w:r w:rsidR="006D25E2">
        <w:t xml:space="preserve">vice. </w:t>
      </w:r>
      <w:r w:rsidR="00995B90">
        <w:t>Utilizing the cl</w:t>
      </w:r>
      <w:r w:rsidR="00B92D87">
        <w:t>oud will allow the OLES Technology division to outsource much of the administration burden to a cloud provider</w:t>
      </w:r>
      <w:r w:rsidR="00852B7C">
        <w:t xml:space="preserve"> at a lower cost then is possible with OCIO and allow rapid </w:t>
      </w:r>
      <w:r w:rsidR="00565070">
        <w:t xml:space="preserve">reconfiguration of </w:t>
      </w:r>
      <w:r w:rsidR="00410F4E">
        <w:t>resources</w:t>
      </w:r>
      <w:r w:rsidR="006C473A">
        <w:t>, which is not currently possible.</w:t>
      </w:r>
    </w:p>
    <w:p w14:paraId="6328A40C" w14:textId="3D53D9CA" w:rsidR="006C473A" w:rsidRDefault="00067B3B" w:rsidP="00067B3B">
      <w:pPr>
        <w:pStyle w:val="Heading2"/>
      </w:pPr>
      <w:r>
        <w:t>Customization Migration</w:t>
      </w:r>
    </w:p>
    <w:p w14:paraId="54D6EF03" w14:textId="3FE0FF9B" w:rsidR="00067B3B" w:rsidRDefault="00067B3B" w:rsidP="00067B3B">
      <w:r>
        <w:t xml:space="preserve">SharePoint customizations will need to be updated </w:t>
      </w:r>
      <w:r w:rsidR="00AD073C">
        <w:t>to</w:t>
      </w:r>
      <w:r w:rsidR="002B1060">
        <w:t xml:space="preserve"> be used in SharePoint Online</w:t>
      </w:r>
      <w:r w:rsidR="0060157F">
        <w:t xml:space="preserve">. Customization of SharePoint 2016 takes two forms: </w:t>
      </w:r>
    </w:p>
    <w:p w14:paraId="4F330FE3" w14:textId="6832BA90" w:rsidR="00237668" w:rsidRDefault="00237668" w:rsidP="00237668">
      <w:pPr>
        <w:pStyle w:val="ListParagraph"/>
        <w:numPr>
          <w:ilvl w:val="0"/>
          <w:numId w:val="3"/>
        </w:numPr>
      </w:pPr>
      <w:r>
        <w:t>Branding</w:t>
      </w:r>
    </w:p>
    <w:p w14:paraId="6D4B2B1D" w14:textId="0681DC22" w:rsidR="00D60DE6" w:rsidRDefault="00237668" w:rsidP="00D60DE6">
      <w:pPr>
        <w:pStyle w:val="ListParagraph"/>
        <w:numPr>
          <w:ilvl w:val="0"/>
          <w:numId w:val="3"/>
        </w:numPr>
      </w:pPr>
      <w:r>
        <w:t>Applications</w:t>
      </w:r>
    </w:p>
    <w:p w14:paraId="3EE6B0DC" w14:textId="476F0413" w:rsidR="005B0D9E" w:rsidRDefault="005B0D9E" w:rsidP="00047810">
      <w:pPr>
        <w:pStyle w:val="Heading3"/>
      </w:pPr>
      <w:r>
        <w:t>Branding</w:t>
      </w:r>
    </w:p>
    <w:p w14:paraId="08FC24F2" w14:textId="53BD4A62" w:rsidR="00047810" w:rsidRDefault="00A81BC6" w:rsidP="00047810">
      <w:r>
        <w:t xml:space="preserve">Existing SharePoint Branding is based </w:t>
      </w:r>
      <w:r w:rsidR="00515C96">
        <w:t>SharePoint publishing and custom master pages</w:t>
      </w:r>
      <w:r w:rsidR="00DF05C7">
        <w:t xml:space="preserve">. None of the existing branding will be usable in SharePoint Online and must be transitioned to </w:t>
      </w:r>
      <w:r w:rsidR="007D4927">
        <w:t>SharePoint Framework Extensions</w:t>
      </w:r>
      <w:r w:rsidR="0079566B">
        <w:t xml:space="preserve"> and Modern Pages.</w:t>
      </w:r>
      <w:r w:rsidR="002A465E">
        <w:t xml:space="preserve"> </w:t>
      </w:r>
    </w:p>
    <w:p w14:paraId="412B4EE9" w14:textId="02294028" w:rsidR="00437CAC" w:rsidRDefault="00437CAC" w:rsidP="00437CAC">
      <w:pPr>
        <w:pStyle w:val="Heading4"/>
      </w:pPr>
      <w:r>
        <w:t>Content</w:t>
      </w:r>
    </w:p>
    <w:p w14:paraId="7A6A3E5D" w14:textId="189BBE74" w:rsidR="00437CAC" w:rsidRDefault="00437CAC" w:rsidP="00437CAC">
      <w:r>
        <w:t xml:space="preserve">Publishing </w:t>
      </w:r>
      <w:r w:rsidR="00C43F90">
        <w:t xml:space="preserve">Page layouts </w:t>
      </w:r>
      <w:r w:rsidR="005B55AA">
        <w:t>will not be available</w:t>
      </w:r>
      <w:r w:rsidR="006700EC">
        <w:t xml:space="preserve">, so labor will </w:t>
      </w:r>
      <w:r w:rsidR="00B15300">
        <w:t xml:space="preserve">need to be allocated to </w:t>
      </w:r>
      <w:r w:rsidR="00B26865">
        <w:t xml:space="preserve">using modern pages to replace </w:t>
      </w:r>
      <w:r w:rsidR="004E4892">
        <w:t>layouts utilized across the site collections</w:t>
      </w:r>
      <w:r w:rsidR="002A267C">
        <w:t>.</w:t>
      </w:r>
    </w:p>
    <w:p w14:paraId="07D9668F" w14:textId="39D58CCB" w:rsidR="001F4378" w:rsidRDefault="001F4378" w:rsidP="001F4378">
      <w:pPr>
        <w:pStyle w:val="Heading3"/>
      </w:pPr>
      <w:r>
        <w:t>Applications</w:t>
      </w:r>
    </w:p>
    <w:p w14:paraId="69D303A5" w14:textId="0234A61B" w:rsidR="001F4378" w:rsidRPr="001F4378" w:rsidRDefault="001F4378" w:rsidP="001F4378">
      <w:r>
        <w:t>Existing web parts and custom functionality will need to be moved to SharePoint Framework Web Parts</w:t>
      </w:r>
      <w:r w:rsidR="00D251CE">
        <w:t xml:space="preserve">. Existing code will most likely still be </w:t>
      </w:r>
      <w:r w:rsidR="008C29CB">
        <w:t>useful,</w:t>
      </w:r>
      <w:r w:rsidR="00D251CE">
        <w:t xml:space="preserve"> but deployment and </w:t>
      </w:r>
      <w:r w:rsidR="006649B9">
        <w:t xml:space="preserve">packaging would need to be updated for use </w:t>
      </w:r>
      <w:r w:rsidR="00D6727C">
        <w:t xml:space="preserve">with SharePoint Online as well as time to </w:t>
      </w:r>
      <w:r w:rsidR="001D4CE0">
        <w:t>test the code to prevent regression.</w:t>
      </w:r>
    </w:p>
    <w:p w14:paraId="080BCEA9" w14:textId="32D69FEE" w:rsidR="65825B14" w:rsidRDefault="00D01E3C" w:rsidP="0025067F">
      <w:pPr>
        <w:pStyle w:val="Heading3"/>
      </w:pPr>
      <w:commentRangeStart w:id="203"/>
      <w:r>
        <w:rPr>
          <w:noProof/>
        </w:rPr>
        <w:drawing>
          <wp:inline distT="0" distB="0" distL="0" distR="0" wp14:anchorId="7493E76B" wp14:editId="74486133">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commentRangeEnd w:id="203"/>
      <w:r>
        <w:rPr>
          <w:rStyle w:val="CommentReference"/>
        </w:rPr>
        <w:commentReference w:id="203"/>
      </w:r>
    </w:p>
    <w:p w14:paraId="12C09DDB" w14:textId="6A3E6789" w:rsidR="001E7E2E" w:rsidRDefault="00212E54" w:rsidP="00212E54">
      <w:pPr>
        <w:pStyle w:val="Heading1"/>
      </w:pPr>
      <w:r>
        <w:t xml:space="preserve">Establish </w:t>
      </w:r>
      <w:r w:rsidR="007C342F">
        <w:t xml:space="preserve">Product Development </w:t>
      </w:r>
      <w:commentRangeStart w:id="204"/>
      <w:r w:rsidR="007C342F">
        <w:t>Pipeline</w:t>
      </w:r>
      <w:commentRangeEnd w:id="204"/>
      <w:r w:rsidR="003D2712">
        <w:rPr>
          <w:rStyle w:val="CommentReference"/>
          <w:rFonts w:asciiTheme="minorHAnsi" w:eastAsiaTheme="minorHAnsi" w:hAnsiTheme="minorHAnsi" w:cstheme="minorBidi"/>
          <w:color w:val="auto"/>
        </w:rPr>
        <w:commentReference w:id="204"/>
      </w:r>
    </w:p>
    <w:p w14:paraId="25B0A488" w14:textId="509BF870" w:rsidR="00212E54" w:rsidRDefault="00CA2A2F" w:rsidP="00212E54">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14:paraId="54B510BF" w14:textId="17CAA4B5" w:rsidR="00E131B9" w:rsidRDefault="00737C30" w:rsidP="00E131B9">
      <w:pPr>
        <w:pStyle w:val="ListParagraph"/>
        <w:numPr>
          <w:ilvl w:val="0"/>
          <w:numId w:val="4"/>
        </w:numPr>
      </w:pPr>
      <w:r>
        <w:t>Design</w:t>
      </w:r>
    </w:p>
    <w:p w14:paraId="7CD4C537" w14:textId="73C5E160" w:rsidR="00E131B9" w:rsidRDefault="00E131B9" w:rsidP="00E131B9">
      <w:pPr>
        <w:pStyle w:val="ListParagraph"/>
        <w:numPr>
          <w:ilvl w:val="1"/>
          <w:numId w:val="4"/>
        </w:numPr>
      </w:pPr>
      <w:r>
        <w:t xml:space="preserve">New features and </w:t>
      </w:r>
      <w:r w:rsidR="00B817EA">
        <w:t xml:space="preserve">bugs will need to be prioritized </w:t>
      </w:r>
      <w:r w:rsidR="00294858">
        <w:t>with product owners from the client</w:t>
      </w:r>
    </w:p>
    <w:p w14:paraId="49DC8FDD" w14:textId="0A907966" w:rsidR="00D9583B" w:rsidRDefault="00D9583B" w:rsidP="00E131B9">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14:paraId="560D905F" w14:textId="32A6A93F" w:rsidR="00A549B9" w:rsidRDefault="00A549B9" w:rsidP="00E131B9">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14:paraId="25989E5E" w14:textId="2D30B180" w:rsidR="009A344D" w:rsidRDefault="00754D72" w:rsidP="00E131B9">
      <w:pPr>
        <w:pStyle w:val="ListParagraph"/>
        <w:numPr>
          <w:ilvl w:val="1"/>
          <w:numId w:val="4"/>
        </w:numPr>
      </w:pPr>
      <w:r>
        <w:t xml:space="preserve">Tasks will </w:t>
      </w:r>
      <w:r w:rsidR="007D3CD2">
        <w:t xml:space="preserve">be generated </w:t>
      </w:r>
      <w:r w:rsidR="00B165D1">
        <w:t>from the documented solutions</w:t>
      </w:r>
    </w:p>
    <w:p w14:paraId="2E6B1BF4" w14:textId="3F9FDF4D" w:rsidR="00DE196B" w:rsidRDefault="00DE196B" w:rsidP="00E131B9">
      <w:pPr>
        <w:pStyle w:val="ListParagraph"/>
        <w:numPr>
          <w:ilvl w:val="1"/>
          <w:numId w:val="4"/>
        </w:numPr>
      </w:pPr>
      <w:r>
        <w:t>Each task will receive a difficulty score</w:t>
      </w:r>
      <w:r w:rsidR="00365C36">
        <w:t>.</w:t>
      </w:r>
    </w:p>
    <w:p w14:paraId="6D537D35" w14:textId="65AD2213" w:rsidR="00365C36" w:rsidRDefault="002246FB" w:rsidP="00E131B9">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14:paraId="72B69DC3" w14:textId="4BDC3114" w:rsidR="00805D93" w:rsidRDefault="00805D93" w:rsidP="00E131B9">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14:paraId="7B5FB139" w14:textId="695DA128" w:rsidR="00C6548C" w:rsidRDefault="00C6548C" w:rsidP="00C6548C">
      <w:pPr>
        <w:pStyle w:val="ListParagraph"/>
        <w:numPr>
          <w:ilvl w:val="0"/>
          <w:numId w:val="4"/>
        </w:numPr>
      </w:pPr>
      <w:r>
        <w:t>Develop</w:t>
      </w:r>
    </w:p>
    <w:p w14:paraId="383B59FA" w14:textId="4062449C" w:rsidR="00C6548C" w:rsidRDefault="00C6548C" w:rsidP="00C6548C">
      <w:pPr>
        <w:pStyle w:val="ListParagraph"/>
        <w:numPr>
          <w:ilvl w:val="1"/>
          <w:numId w:val="4"/>
        </w:numPr>
      </w:pPr>
      <w:r>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14:paraId="7D8A47EF" w14:textId="110E428B" w:rsidR="006E3270" w:rsidRDefault="00FE7E37" w:rsidP="006E3270">
      <w:pPr>
        <w:pStyle w:val="ListParagraph"/>
        <w:numPr>
          <w:ilvl w:val="0"/>
          <w:numId w:val="4"/>
        </w:numPr>
      </w:pPr>
      <w:r>
        <w:t>Deliver</w:t>
      </w:r>
    </w:p>
    <w:p w14:paraId="18396BEF" w14:textId="228C8F7A" w:rsidR="00CA14B1" w:rsidRDefault="00CA14B1" w:rsidP="00CA14B1">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14:paraId="2963AE54" w14:textId="493F5E69" w:rsidR="00D7364F" w:rsidRDefault="00D7364F" w:rsidP="00D7364F">
      <w:pPr>
        <w:pStyle w:val="ListParagraph"/>
        <w:numPr>
          <w:ilvl w:val="2"/>
          <w:numId w:val="4"/>
        </w:numPr>
      </w:pPr>
      <w:r>
        <w:t xml:space="preserve">Code will </w:t>
      </w:r>
      <w:r w:rsidR="000E7728">
        <w:t xml:space="preserve">be developed and tested in </w:t>
      </w:r>
      <w:r w:rsidR="0077255D">
        <w:t>SharePoint Online Developer tenants</w:t>
      </w:r>
    </w:p>
    <w:p w14:paraId="21383471" w14:textId="5DA2CB06" w:rsidR="0077255D" w:rsidRDefault="008B7F7D" w:rsidP="00D7364F">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14:paraId="23A42FD6" w14:textId="79171847" w:rsidR="00627558" w:rsidRDefault="00B674B1" w:rsidP="00D7364F">
      <w:pPr>
        <w:pStyle w:val="ListParagraph"/>
        <w:numPr>
          <w:ilvl w:val="2"/>
          <w:numId w:val="4"/>
        </w:numPr>
      </w:pPr>
      <w:r>
        <w:t xml:space="preserve">Product owners and selected testers </w:t>
      </w:r>
      <w:r w:rsidR="00224D0A">
        <w:t>will test applications in the staging area</w:t>
      </w:r>
      <w:r w:rsidR="004F1753">
        <w:t>s</w:t>
      </w:r>
    </w:p>
    <w:p w14:paraId="7917E285" w14:textId="5D88CA15" w:rsidR="004F1753" w:rsidRDefault="004F1753" w:rsidP="00D7364F">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14:paraId="2CCCBFBB" w14:textId="1B57781B" w:rsidR="00EC268C" w:rsidRDefault="00BE1BF3" w:rsidP="00BE1BF3">
      <w:pPr>
        <w:pStyle w:val="ListParagraph"/>
        <w:numPr>
          <w:ilvl w:val="0"/>
          <w:numId w:val="4"/>
        </w:numPr>
      </w:pPr>
      <w:r>
        <w:t>Review</w:t>
      </w:r>
    </w:p>
    <w:p w14:paraId="02086376" w14:textId="1BC4064A" w:rsidR="00BE1BF3" w:rsidRDefault="00BE1BF3" w:rsidP="00BE1BF3">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14:paraId="75515885" w14:textId="32F0B0EC" w:rsidR="008537BF" w:rsidRPr="00212E54" w:rsidRDefault="007670C3" w:rsidP="008537BF">
      <w:pPr>
        <w:pStyle w:val="ListParagraph"/>
        <w:numPr>
          <w:ilvl w:val="0"/>
          <w:numId w:val="4"/>
        </w:numPr>
      </w:pPr>
      <w:r>
        <w:t>Return to step 1.</w:t>
      </w:r>
    </w:p>
    <w:p w14:paraId="0709EA98" w14:textId="6062DC55" w:rsidR="00F915D1" w:rsidRDefault="00F915D1" w:rsidP="00F915D1">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CF01C2" w14:textId="6197A0CD" w:rsidR="008B5176" w:rsidRDefault="00191D5E" w:rsidP="00191D5E">
      <w:pPr>
        <w:pStyle w:val="Heading1"/>
      </w:pPr>
      <w:r>
        <w:t>Trusted Advisors</w:t>
      </w:r>
    </w:p>
    <w:p w14:paraId="640750E4" w14:textId="3CC3DF12" w:rsidR="001C15AF" w:rsidRDefault="00191D5E" w:rsidP="00F915D1">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it’s budget </w:t>
      </w:r>
      <w:r w:rsidR="00992832">
        <w:t xml:space="preserve">from the member 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Idaho Edokpayi" w:date="2019-12-01T16:30:00Z" w:initials="IE">
    <w:p w14:paraId="3A1D42E4" w14:textId="452C5BC4" w:rsidR="00AD073C" w:rsidRDefault="00AD073C">
      <w:pPr>
        <w:pStyle w:val="CommentText"/>
      </w:pPr>
      <w:r>
        <w:rPr>
          <w:rStyle w:val="CommentReference"/>
        </w:rPr>
        <w:annotationRef/>
      </w:r>
      <w:r>
        <w:t>Need quote for graphic Designer to convert hand drawn graphic to something more professional</w:t>
      </w:r>
    </w:p>
  </w:comment>
  <w:comment w:id="23" w:author="MARY BROWN-EDOKPAYI" w:date="2019-12-03T21:13:00Z" w:initials="MB">
    <w:p w14:paraId="4A5F6788" w14:textId="3D8C855F" w:rsidR="002E4ED5" w:rsidRDefault="002E4ED5">
      <w:pPr>
        <w:pStyle w:val="CommentText"/>
      </w:pPr>
      <w:r>
        <w:rPr>
          <w:rStyle w:val="CommentReference"/>
        </w:rPr>
        <w:annotationRef/>
      </w:r>
      <w:r>
        <w:t>Describe what migration is in first place</w:t>
      </w:r>
    </w:p>
  </w:comment>
  <w:comment w:id="35" w:author="MARY BROWN-EDOKPAYI" w:date="2019-12-03T21:14:00Z" w:initials="MB">
    <w:p w14:paraId="2EE86AAD" w14:textId="70E79690" w:rsidR="002E4ED5" w:rsidRDefault="002E4ED5">
      <w:pPr>
        <w:pStyle w:val="CommentText"/>
      </w:pPr>
      <w:r>
        <w:rPr>
          <w:rStyle w:val="CommentReference"/>
        </w:rPr>
        <w:annotationRef/>
      </w:r>
      <w:r>
        <w:t>Provide information about best practices</w:t>
      </w:r>
    </w:p>
  </w:comment>
  <w:comment w:id="40" w:author="MARY BROWN-EDOKPAYI" w:date="2019-12-03T21:45:00Z" w:initials="MB">
    <w:p w14:paraId="1355AA04" w14:textId="48A23A6D" w:rsidR="007E570B" w:rsidRDefault="007E570B">
      <w:pPr>
        <w:pStyle w:val="CommentText"/>
      </w:pPr>
      <w:r>
        <w:rPr>
          <w:rStyle w:val="CommentReference"/>
        </w:rPr>
        <w:annotationRef/>
      </w:r>
      <w:r>
        <w:t>Not sure this makes sense here, but if you keep it highlight how it contrasts to what Trident presents</w:t>
      </w:r>
    </w:p>
  </w:comment>
  <w:comment w:id="108" w:author="MARY BROWN-EDOKPAYI" w:date="2019-12-03T21:23:00Z" w:initials="MB">
    <w:p w14:paraId="0B96C918" w14:textId="78644620" w:rsidR="007D22E7" w:rsidRDefault="007D22E7">
      <w:pPr>
        <w:pStyle w:val="CommentText"/>
      </w:pPr>
      <w:r>
        <w:rPr>
          <w:rStyle w:val="CommentReference"/>
        </w:rPr>
        <w:annotationRef/>
      </w:r>
      <w:r>
        <w:t>Define what this is</w:t>
      </w:r>
    </w:p>
  </w:comment>
  <w:comment w:id="109" w:author="MARY BROWN-EDOKPAYI" w:date="2019-12-03T21:24:00Z" w:initials="MB">
    <w:p w14:paraId="39E32A2B" w14:textId="1BA048D6" w:rsidR="007D22E7" w:rsidRDefault="007D22E7">
      <w:pPr>
        <w:pStyle w:val="CommentText"/>
      </w:pPr>
      <w:r>
        <w:rPr>
          <w:rStyle w:val="CommentReference"/>
        </w:rPr>
        <w:annotationRef/>
      </w:r>
      <w:r>
        <w:t>What scenario?</w:t>
      </w:r>
    </w:p>
  </w:comment>
  <w:comment w:id="110" w:author="MARY BROWN-EDOKPAYI" w:date="2019-12-03T21:25:00Z" w:initials="MB">
    <w:p w14:paraId="6F16FB01" w14:textId="18726B37" w:rsidR="007D22E7" w:rsidRDefault="007D22E7">
      <w:pPr>
        <w:pStyle w:val="CommentText"/>
      </w:pPr>
      <w:r>
        <w:rPr>
          <w:rStyle w:val="CommentReference"/>
        </w:rPr>
        <w:annotationRef/>
      </w:r>
      <w:r>
        <w:t>Such as; compared to what Trident is proposing</w:t>
      </w:r>
    </w:p>
  </w:comment>
  <w:comment w:id="118" w:author="MARY BROWN-EDOKPAYI" w:date="2019-12-03T21:26:00Z" w:initials="MB">
    <w:p w14:paraId="6E5CE7B5" w14:textId="6BB882AE" w:rsidR="007D22E7" w:rsidRDefault="007D22E7">
      <w:pPr>
        <w:pStyle w:val="CommentText"/>
      </w:pPr>
      <w:r>
        <w:rPr>
          <w:rStyle w:val="CommentReference"/>
        </w:rPr>
        <w:annotationRef/>
      </w:r>
      <w:r w:rsidR="00D621D3">
        <w:t>Explain what a migration test plan is here and why it matters</w:t>
      </w:r>
    </w:p>
  </w:comment>
  <w:comment w:id="125" w:author="MARY BROWN-EDOKPAYI" w:date="2019-12-03T21:27:00Z" w:initials="MB">
    <w:p w14:paraId="6824E804" w14:textId="6586B46E" w:rsidR="00D621D3" w:rsidRDefault="00D621D3">
      <w:pPr>
        <w:pStyle w:val="CommentText"/>
      </w:pPr>
      <w:r>
        <w:rPr>
          <w:rStyle w:val="CommentReference"/>
        </w:rPr>
        <w:annotationRef/>
      </w:r>
      <w:r>
        <w:t>In addition to what other test environment?</w:t>
      </w:r>
    </w:p>
  </w:comment>
  <w:comment w:id="149" w:author="Mary Brown-Edokpayi" w:date="2019-12-03T21:50:00Z" w:initials="MB">
    <w:p w14:paraId="49C4EF3C" w14:textId="6B37520F" w:rsidR="00BE7643" w:rsidRDefault="00BE7643">
      <w:pPr>
        <w:pStyle w:val="CommentText"/>
      </w:pPr>
      <w:r>
        <w:rPr>
          <w:rStyle w:val="CommentReference"/>
        </w:rPr>
        <w:annotationRef/>
      </w:r>
      <w:r>
        <w:t>Is this necessary? Seems like its supposed to play role of promoting Trident’s migration method over others?</w:t>
      </w:r>
    </w:p>
  </w:comment>
  <w:comment w:id="201" w:author="Idaho Edokpayi" w:date="2019-12-01T16:25:00Z" w:initials="IE">
    <w:p w14:paraId="7384ADED" w14:textId="1A2810C5" w:rsidR="00D25E9D" w:rsidRDefault="00D25E9D">
      <w:pPr>
        <w:pStyle w:val="CommentText"/>
      </w:pPr>
      <w:r>
        <w:rPr>
          <w:rStyle w:val="CommentReference"/>
        </w:rPr>
        <w:annotationRef/>
      </w:r>
      <w:r w:rsidR="006D25E2">
        <w:fldChar w:fldCharType="begin"/>
      </w:r>
      <w:r w:rsidR="006D25E2">
        <w:instrText xml:space="preserve"> HYPERLINK "mailto:Mose@gideon-tech.com" </w:instrText>
      </w:r>
      <w:bookmarkStart w:id="202" w:name="_@_30C688B18A334D34A0A2392DE4F7C52FZ"/>
      <w:r w:rsidR="006D25E2">
        <w:rPr>
          <w:rStyle w:val="Mention"/>
        </w:rPr>
        <w:fldChar w:fldCharType="separate"/>
      </w:r>
      <w:bookmarkEnd w:id="202"/>
      <w:r w:rsidR="006D25E2" w:rsidRPr="006D25E2">
        <w:rPr>
          <w:rStyle w:val="Mention"/>
          <w:noProof/>
        </w:rPr>
        <w:t>@Mose Richardson</w:t>
      </w:r>
      <w:r w:rsidR="006D25E2">
        <w:fldChar w:fldCharType="end"/>
      </w:r>
      <w:r w:rsidR="006D25E2">
        <w:t xml:space="preserve"> Please fill in details of migration</w:t>
      </w:r>
    </w:p>
  </w:comment>
  <w:comment w:id="203" w:author="Idaho Edokpayi" w:date="2019-12-01T16:36:00Z" w:initials="IE">
    <w:p w14:paraId="675F57DC" w14:textId="0879E02C" w:rsidR="00D01E3C" w:rsidRDefault="00D01E3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 w:id="204" w:author="Mary Brown-Edokpayi" w:date="2019-12-03T21:53:00Z" w:initials="MB">
    <w:p w14:paraId="14FDE572" w14:textId="2A155E69" w:rsidR="003D2712" w:rsidRDefault="003D2712">
      <w:pPr>
        <w:pStyle w:val="CommentText"/>
      </w:pPr>
      <w:r>
        <w:rPr>
          <w:rStyle w:val="CommentReference"/>
        </w:rPr>
        <w:annotationRef/>
      </w:r>
      <w:r>
        <w:t>If you are going to have bullet points, you need at least two in each subsection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1D42E4" w15:done="0"/>
  <w15:commentEx w15:paraId="4A5F6788" w15:done="0"/>
  <w15:commentEx w15:paraId="2EE86AAD" w15:done="0"/>
  <w15:commentEx w15:paraId="1355AA04" w15:done="0"/>
  <w15:commentEx w15:paraId="0B96C918" w15:done="0"/>
  <w15:commentEx w15:paraId="39E32A2B" w15:done="0"/>
  <w15:commentEx w15:paraId="6F16FB01" w15:done="0"/>
  <w15:commentEx w15:paraId="6E5CE7B5" w15:done="0"/>
  <w15:commentEx w15:paraId="6824E804" w15:done="0"/>
  <w15:commentEx w15:paraId="49C4EF3C" w15:done="0"/>
  <w15:commentEx w15:paraId="7384ADED" w15:done="0"/>
  <w15:commentEx w15:paraId="675F57DC" w15:done="0"/>
  <w15:commentEx w15:paraId="14FDE5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1D42E4" w16cid:durableId="218E6930"/>
  <w16cid:commentId w16cid:paraId="4A5F6788" w16cid:durableId="21914E70"/>
  <w16cid:commentId w16cid:paraId="2EE86AAD" w16cid:durableId="21914EB9"/>
  <w16cid:commentId w16cid:paraId="1355AA04" w16cid:durableId="219155E5"/>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49C4EF3C" w16cid:durableId="21915724"/>
  <w16cid:commentId w16cid:paraId="7384ADED" w16cid:durableId="218E67EC"/>
  <w16cid:commentId w16cid:paraId="675F57DC" w16cid:durableId="218E6A97"/>
  <w16cid:commentId w16cid:paraId="14FDE572" w16cid:durableId="219157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D8A"/>
    <w:multiLevelType w:val="hybridMultilevel"/>
    <w:tmpl w:val="164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FE774C"/>
    <w:multiLevelType w:val="hybridMultilevel"/>
    <w:tmpl w:val="0AF235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Y BROWN-EDOKPAYI">
    <w15:presenceInfo w15:providerId="Windows Live" w15:userId="30a0aa69a9a07c7d"/>
  </w15:person>
  <w15:person w15:author="Idaho Edokpayi">
    <w15:presenceInfo w15:providerId="AD" w15:userId="S::idaho@edokpayi.com::ff5995ea-3f41-4455-9324-5ea7b960531e"/>
  </w15:person>
  <w15:person w15:author="Mary Brown-Edokpayi">
    <w15:presenceInfo w15:providerId="None" w15:userId="Mary Brown-Edokp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0E6C"/>
    <w:rsid w:val="0017292E"/>
    <w:rsid w:val="00174F13"/>
    <w:rsid w:val="00191D5E"/>
    <w:rsid w:val="001B5E37"/>
    <w:rsid w:val="001B740B"/>
    <w:rsid w:val="001C15AF"/>
    <w:rsid w:val="001D307A"/>
    <w:rsid w:val="001D4CE0"/>
    <w:rsid w:val="001E7E2E"/>
    <w:rsid w:val="001F4378"/>
    <w:rsid w:val="00203B4F"/>
    <w:rsid w:val="00212E54"/>
    <w:rsid w:val="00221705"/>
    <w:rsid w:val="002246FB"/>
    <w:rsid w:val="00224D0A"/>
    <w:rsid w:val="00227986"/>
    <w:rsid w:val="00237668"/>
    <w:rsid w:val="00246AC9"/>
    <w:rsid w:val="00246F25"/>
    <w:rsid w:val="0025067F"/>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46F8"/>
    <w:rsid w:val="003B6BDC"/>
    <w:rsid w:val="003C340F"/>
    <w:rsid w:val="003D2712"/>
    <w:rsid w:val="003F1BDA"/>
    <w:rsid w:val="00405003"/>
    <w:rsid w:val="00410F4E"/>
    <w:rsid w:val="00437CAC"/>
    <w:rsid w:val="004434AF"/>
    <w:rsid w:val="0045597D"/>
    <w:rsid w:val="00482265"/>
    <w:rsid w:val="004945F2"/>
    <w:rsid w:val="004C2405"/>
    <w:rsid w:val="004E4892"/>
    <w:rsid w:val="004F0D19"/>
    <w:rsid w:val="004F1753"/>
    <w:rsid w:val="00500FCB"/>
    <w:rsid w:val="00515C96"/>
    <w:rsid w:val="00526C10"/>
    <w:rsid w:val="00540331"/>
    <w:rsid w:val="0055289C"/>
    <w:rsid w:val="00552E0E"/>
    <w:rsid w:val="00557926"/>
    <w:rsid w:val="00565070"/>
    <w:rsid w:val="00565DA4"/>
    <w:rsid w:val="00570B75"/>
    <w:rsid w:val="0057785C"/>
    <w:rsid w:val="005913EB"/>
    <w:rsid w:val="005A3D92"/>
    <w:rsid w:val="005B0D9E"/>
    <w:rsid w:val="005B55AA"/>
    <w:rsid w:val="005D5E65"/>
    <w:rsid w:val="005E710D"/>
    <w:rsid w:val="005F1BFE"/>
    <w:rsid w:val="005F6D26"/>
    <w:rsid w:val="0060157F"/>
    <w:rsid w:val="0062066F"/>
    <w:rsid w:val="00627558"/>
    <w:rsid w:val="006649B9"/>
    <w:rsid w:val="006700EC"/>
    <w:rsid w:val="00687220"/>
    <w:rsid w:val="006962C4"/>
    <w:rsid w:val="006B2055"/>
    <w:rsid w:val="006C39F2"/>
    <w:rsid w:val="006C473A"/>
    <w:rsid w:val="006D25E2"/>
    <w:rsid w:val="006E215F"/>
    <w:rsid w:val="006E3270"/>
    <w:rsid w:val="00704667"/>
    <w:rsid w:val="00710F6D"/>
    <w:rsid w:val="00734283"/>
    <w:rsid w:val="00737C30"/>
    <w:rsid w:val="0074094E"/>
    <w:rsid w:val="007436E6"/>
    <w:rsid w:val="00746A4B"/>
    <w:rsid w:val="007476C2"/>
    <w:rsid w:val="00754D72"/>
    <w:rsid w:val="00757F34"/>
    <w:rsid w:val="007670C3"/>
    <w:rsid w:val="0077255D"/>
    <w:rsid w:val="007730C5"/>
    <w:rsid w:val="00775E7E"/>
    <w:rsid w:val="00783E51"/>
    <w:rsid w:val="0079566B"/>
    <w:rsid w:val="007A5A4F"/>
    <w:rsid w:val="007B21A5"/>
    <w:rsid w:val="007B26C9"/>
    <w:rsid w:val="007C342F"/>
    <w:rsid w:val="007D22E7"/>
    <w:rsid w:val="007D3CD2"/>
    <w:rsid w:val="007D4927"/>
    <w:rsid w:val="007D5FAB"/>
    <w:rsid w:val="007E570B"/>
    <w:rsid w:val="007E6752"/>
    <w:rsid w:val="00805D93"/>
    <w:rsid w:val="008132AE"/>
    <w:rsid w:val="00852B7C"/>
    <w:rsid w:val="008537BF"/>
    <w:rsid w:val="008640E3"/>
    <w:rsid w:val="00871E16"/>
    <w:rsid w:val="00874591"/>
    <w:rsid w:val="008863DC"/>
    <w:rsid w:val="00896950"/>
    <w:rsid w:val="008A40AD"/>
    <w:rsid w:val="008B5176"/>
    <w:rsid w:val="008B7F7D"/>
    <w:rsid w:val="008C29CB"/>
    <w:rsid w:val="008C35B9"/>
    <w:rsid w:val="008D4CE7"/>
    <w:rsid w:val="008E3399"/>
    <w:rsid w:val="008F7C60"/>
    <w:rsid w:val="00921906"/>
    <w:rsid w:val="009228EE"/>
    <w:rsid w:val="00927111"/>
    <w:rsid w:val="0093373E"/>
    <w:rsid w:val="0094734B"/>
    <w:rsid w:val="00954471"/>
    <w:rsid w:val="00956DC7"/>
    <w:rsid w:val="0096173F"/>
    <w:rsid w:val="0096288E"/>
    <w:rsid w:val="00970294"/>
    <w:rsid w:val="00971882"/>
    <w:rsid w:val="00971D8A"/>
    <w:rsid w:val="00992832"/>
    <w:rsid w:val="00995B90"/>
    <w:rsid w:val="009A086D"/>
    <w:rsid w:val="009A344D"/>
    <w:rsid w:val="009C1098"/>
    <w:rsid w:val="009C428C"/>
    <w:rsid w:val="009C7364"/>
    <w:rsid w:val="009E66B1"/>
    <w:rsid w:val="009E6E6B"/>
    <w:rsid w:val="009F0BE4"/>
    <w:rsid w:val="009F41EB"/>
    <w:rsid w:val="00A05268"/>
    <w:rsid w:val="00A37F91"/>
    <w:rsid w:val="00A414BB"/>
    <w:rsid w:val="00A549B9"/>
    <w:rsid w:val="00A81BC6"/>
    <w:rsid w:val="00A8382A"/>
    <w:rsid w:val="00AA0418"/>
    <w:rsid w:val="00AA21C3"/>
    <w:rsid w:val="00AC4E48"/>
    <w:rsid w:val="00AD073C"/>
    <w:rsid w:val="00AF1677"/>
    <w:rsid w:val="00AF2B2F"/>
    <w:rsid w:val="00B15300"/>
    <w:rsid w:val="00B165D1"/>
    <w:rsid w:val="00B225E0"/>
    <w:rsid w:val="00B24738"/>
    <w:rsid w:val="00B26865"/>
    <w:rsid w:val="00B369D6"/>
    <w:rsid w:val="00B449A0"/>
    <w:rsid w:val="00B56982"/>
    <w:rsid w:val="00B674B1"/>
    <w:rsid w:val="00B817EA"/>
    <w:rsid w:val="00B85C4E"/>
    <w:rsid w:val="00B92D87"/>
    <w:rsid w:val="00B95266"/>
    <w:rsid w:val="00BA09D1"/>
    <w:rsid w:val="00BC47E3"/>
    <w:rsid w:val="00BE1BF3"/>
    <w:rsid w:val="00BE7643"/>
    <w:rsid w:val="00C07D03"/>
    <w:rsid w:val="00C22CE3"/>
    <w:rsid w:val="00C245D3"/>
    <w:rsid w:val="00C3535B"/>
    <w:rsid w:val="00C43F90"/>
    <w:rsid w:val="00C445CF"/>
    <w:rsid w:val="00C524FA"/>
    <w:rsid w:val="00C616BD"/>
    <w:rsid w:val="00C6234C"/>
    <w:rsid w:val="00C6548C"/>
    <w:rsid w:val="00C71A81"/>
    <w:rsid w:val="00C77AD7"/>
    <w:rsid w:val="00C80EF3"/>
    <w:rsid w:val="00C962E0"/>
    <w:rsid w:val="00CA14B1"/>
    <w:rsid w:val="00CA2A2F"/>
    <w:rsid w:val="00CD49F2"/>
    <w:rsid w:val="00D01E3C"/>
    <w:rsid w:val="00D13A66"/>
    <w:rsid w:val="00D22873"/>
    <w:rsid w:val="00D251CE"/>
    <w:rsid w:val="00D25E9D"/>
    <w:rsid w:val="00D26C62"/>
    <w:rsid w:val="00D60DE6"/>
    <w:rsid w:val="00D621D3"/>
    <w:rsid w:val="00D63B0F"/>
    <w:rsid w:val="00D63D95"/>
    <w:rsid w:val="00D6727C"/>
    <w:rsid w:val="00D7364F"/>
    <w:rsid w:val="00D83EA3"/>
    <w:rsid w:val="00D865BC"/>
    <w:rsid w:val="00D9583B"/>
    <w:rsid w:val="00DA4061"/>
    <w:rsid w:val="00DE196B"/>
    <w:rsid w:val="00DF05C7"/>
    <w:rsid w:val="00E131B9"/>
    <w:rsid w:val="00E20761"/>
    <w:rsid w:val="00E33E92"/>
    <w:rsid w:val="00E60E09"/>
    <w:rsid w:val="00E91425"/>
    <w:rsid w:val="00E91EC2"/>
    <w:rsid w:val="00E92E9C"/>
    <w:rsid w:val="00EA04C2"/>
    <w:rsid w:val="00EC268C"/>
    <w:rsid w:val="00F1129B"/>
    <w:rsid w:val="00F21677"/>
    <w:rsid w:val="00F2512A"/>
    <w:rsid w:val="00F61097"/>
    <w:rsid w:val="00F915D1"/>
    <w:rsid w:val="00FA1136"/>
    <w:rsid w:val="00FB2F65"/>
    <w:rsid w:val="00FC074D"/>
    <w:rsid w:val="00FE7E37"/>
    <w:rsid w:val="00FF6359"/>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400A89A7-2AE7-4E4B-B2AB-3C1876F3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247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customStyle="1" w:styleId="CommentTextChar">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customStyle="1" w:styleId="CommentSubjectChar">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customStyle="1" w:styleId="Heading3Char">
    <w:name w:val="Heading 3 Char"/>
    <w:basedOn w:val="DefaultParagraphFont"/>
    <w:link w:val="Heading3"/>
    <w:uiPriority w:val="9"/>
    <w:rsid w:val="00250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7C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5.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7.png"/><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ink/ink4.xml"/><Relationship Id="rId22" Type="http://schemas.microsoft.com/office/2016/09/relationships/commentsIds" Target="commentsIds.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03.903"/>
    </inkml:context>
    <inkml:brush xml:id="br0">
      <inkml:brushProperty name="width" value="0.05" units="cm"/>
      <inkml:brushProperty name="height" value="0.05" units="cm"/>
      <inkml:brushProperty name="color" value="#E71224"/>
    </inkml:brush>
  </inkml:definitions>
  <inkml:trace contextRef="#ctx0" brushRef="#br0">139 1943 3808,'-4'0'153,"0"0"0,0 0 0,0 0 1,0 1-1,0-1 0,0 1 0,0 0 0,0 0 1,0 0-1,0 1 0,0 0 0,0-1 0,1 1 0,-1 1 1,1-1-1,-1 0 0,1 1 0,-2 2-153,-9 8 594,7-7-384,0 1 0,1 0 1,0 0-1,-1 2-210,0 0 149,6-7-59,-1-1 1,1 1 0,0 0-1,0-1 1,0 1-1,0 0 1,0 0-1,0 0 1,0 1-91,1-2 50,0 0 0,0 0 0,0 0 0,0-1 0,0 1 0,1 0 0,-1 0 0,0 0 0,0 0 1,1 0-1,-1-1 0,1 1 0,-1 0 0,0 0 0,1-1 0,-1 1 0,1 0 0,0-1 1,-1 1-1,1 0 0,-1-1 0,1 1 0,0-1 0,0 1 0,-1-1 0,2 1-50,6 4 122,-1-1 0,1 0 0,0-1 0,1 0 0,-1 0 0,1 0-1,-1-1 1,1-1 0,0 1 0,0-2 0,1 1-122,24 0 104,0-2 0,11-2-104,-18 1 51,465-50 913,-3-24 29,-183 27-363,323-45-91,342-57-737,-659 96 324,496-83-214,3 37 13,-74 53 106,-2 22 7,765 16 16,-578 29 90,18 9-192,1096 1 137,-219-5-136,-915-3 5,117 25 85,-4 19 72,-444-26-135,94-4 3,215 16 1426,-749-41-1223,162 14 7,-98-13-4,0-8 0,28-10-189,-136 1 344,0-5 0,0-3 0,-1-4 0,73-26-344,2 0 76,22 4-76,-162 36 10,72-11 86,0 5 0,35 2-96,-80 5 5,116-2-177,4 0 147,179-2 344,-283 7-254,-12 2-237,42 8 172,27 2 6,-46-8-94,95 1 278,-142-4-191,-16 0-637,0-1-1,0 0 1,0-1-1,2 0 639,-10-2-3349,-3-1 992</inkml:trace>
  <inkml:trace contextRef="#ctx0" brushRef="#br0" timeOffset="1513.596">1594 798 3072,'0'-1'54,"0"0"0,0 0-1,0 0 1,0 0 0,0 0 0,0 0 0,1 0 0,-1 0 0,0 0 0,1 0-1,-1 0 1,0 0 0,1 0 0,0 0 0,-1 1 0,1-1 0,-1 0-1,1 0 1,0 1 0,-1-1 0,1 0 0,0 1 0,0-1 0,0 0-54,10-10 456,-10 9-188,0 0 1,-1 0-1,1 0 0,-1 0 1,0 0-1,1 0 0,-1 0 0,0-1 1,0 1-1,0 0-268,0-7 448,0 7-356,0-1-1,0 0 1,0 0 0,-1 0 0,1 0 0,-1 1-1,1-1 1,-1 0 0,0 0 0,0 1 0,0-1-1,0 1 1,-1-1 0,1 1 0,-1-1 0,0 1-1,1 0 1,-1 0 0,0 0 0,0 0 0,0 0-1,-1 0 1,1 0 0,0 1 0,-1-1 0,1 1-1,-1 0 1,1 0-92,-12-6 498,0 2 1,0 0-1,0 0 0,-13-2-498,18 5 231,-15-3 153,0 1-1,0 2 1,-1 0-1,1 1 0,-1 1 1,1 2-1,0 0 1,-11 4-384,-5 2 178,0 2 1,1 1-1,1 3 0,-28 13-178,25-7-10,1 2-1,1 2 1,-34 27 10,-101 94-49,120-95 183,2 2-1,3 3 0,3 1 1,1 2-1,4 3 0,2 1 1,-4 14-134,27-46 7,2 0 0,1 1 1,2 0-1,0 0 0,2 1 0,2 1 0,-1 14-7,6-31-25,1 0-1,0 0 0,1 1 0,1-1 1,0 1-1,2-1 0,0 0 0,0 0 0,1 0 1,1-1-1,1 1 0,1-1 0,0 0 1,0-1-1,8 11 26,-6-12-17,1-1 1,0 0-1,1-1 0,0 0 1,0 0-1,1-1 1,1-1-1,0 0 0,10 5 17,-6-5 37,0-2 0,1 1-1,0-2 1,0-1-1,0 0 1,1-1-1,17 1-36,-2-1 2,1-3-1,-1-1 0,0-1 1,1-2-1,-1-1 0,0-2 1,-1-2-1,0 0 0,0-3 1,0 0-1,-2-2 0,1-2-1,76-42 83,-3-4 0,23-22-83,-75 45 136,-1-2 0,-3-2 0,-1-2 0,-2-2 0,-3-2 0,17-25-136,-22 24 334,-2-2 1,-2-1 0,17-39-335,-41 72 41,-2-1 1,0 1 0,-2-2-1,0 1 1,-1 0 0,-1-1-1,0 0 1,-2 0 0,-1 0-1,-1-1 1,0 1 0,-3-13-42,-1 10 35,-1 0 1,0 1-1,-2 0 0,-1 0 1,-4-6-36,7 17-146,-1 0-1,0 1 1,0 0 0,-2 0 0,1 0-1,-1 1 1,-1 0 0,0 1 0,0 0-1,-8-6 147,4 6-790,-1 1 0,0 0-1,0 1 1,-1 0 0,0 2-1,0 0 1,0 0-1,-1 1 1,1 1 0,-7 0 790,-42 1-5664</inkml:trace>
  <inkml:trace contextRef="#ctx0" brushRef="#br0" timeOffset="2577.677">3118 717 3072,'-8'-23'1317,"8"20"-1172,-1 1 1,1-1 0,-1 1-1,0 0 1,0-1 0,0 1-1,0 0 1,0-1-1,0 1 1,0 0 0,-1 0-1,1 0 1,-1 0-1,0 0 1,1 1 0,-1-1-1,0 0 1,0 1 0,0 0-1,0-1-145,-6-1 126,-1 0 0,0 1 1,1 0-1,-1 1 0,0-1 0,0 2 0,1-1 0,-1 1 1,0 1-1,0-1 0,0 1 0,0 1 0,1 0 0,-7 2-126,-13 4 393,2 2-1,-1 1 1,-24 13-393,14-2 517,0 1 0,1 1 0,1 2 0,1 2 0,-17 19-517,-18 24 1442,-56 75-1442,79-85 30,3 3 1,2 1 0,3 2-1,-23 60-30,60-127 2,-7 19-20,0 0 0,1 1 0,-3 16 18,9-31-9,0 1 1,0-1-1,0 1 1,1 0-1,0-1 0,0 1 1,1 0-1,-1-1 1,1 1-1,0-1 0,1 1 1,0-1-1,-1 1 1,2-1-1,1 5 9,-1-5 1,1 0-1,-1 0 1,1 0 0,0 0 0,1 0-1,-1-1 1,1 0 0,0 0 0,-1 0-1,2-1 1,-1 1 0,0-1 0,1-1-1,0 1 1,3 1-1,2-1 9,1 0 1,-1 0-1,0-2 0,1 1 0,-1-1 1,1-1-1,-1 0 0,3-1-9,66-5-86,1-4-1,-1-4 1,-1-3-1,6-5 87,-5-3-2315,-2-2 0,23-15 2315,-17 2-4106</inkml:trace>
  <inkml:trace contextRef="#ctx0" brushRef="#br0" timeOffset="3019.3">3518 746 6304,'-29'-14'2032,"20"11"-1003,7 5-1052,2-1-29,31-3 163,1-1-1,-1-2 1,12-3-111,23-4 180,276-32 186,-129 17-3521,-164 20 1635,-10-2-1381</inkml:trace>
  <inkml:trace contextRef="#ctx0" brushRef="#br0" timeOffset="3456.541">3908 738 5888,'0'1'150,"-1"1"0,0 0 0,1 0 1,0 0-1,-1-1 0,1 1 0,0 0 0,0 0 1,0 0-1,0 0 0,0 0 0,1 0 0,-1 0 1,0-1-1,1 1 0,-1 0 0,1 0 0,0-1 1,0 1-1,0 0 0,0 0-150,6 19 152,-2 1-131,-1 1 0,-1-1-1,0 1 1,-2 0 0,-1 0-1,-1 0 1,-1 0 0,-3 13-21,-9 16-98,-1 1 1,-21 43 97,7-18-2205,21-60 1229</inkml:trace>
  <inkml:trace contextRef="#ctx0" brushRef="#br0" timeOffset="3883.944">3317 1508 10144,'-64'12'3258,"49"-8"-2143,13 0-499,13 0-371,-10-4-258,9 1-20,0 0-1,0-1 1,0 0 0,-1 0 0,1-1 0,0-1 0,7-1 33,6-1-19,126-17 137,299-51-2828,-183 28 947,-30 5-3188,-184 29 1831</inkml:trace>
  <inkml:trace contextRef="#ctx0" brushRef="#br0" timeOffset="4332.761">5474 681 5216,'-4'-21'1168,"4"13"-640,-2 0 1,1 0-1,-4-6-528,5 11 44,-2 0-1,1 1 0,0-1 1,0 1-1,-1 0 0,1-1 1,-1 1-1,0 0 1,0 0-1,0 0 0,0 0 1,0 0-1,-2-1-43,0 1 9,0 0-1,-1 0 0,1 0 1,-1 0-1,0 1 1,1-1-1,-1 1 1,0 1-1,0-1 0,1 0 1,-1 1-1,0 0 1,0 0-1,0 1 1,0 0-1,-1 0-8,-15 3 219,1 1-1,0 1 1,-6 3-219,13-4 164,-17 6 368,1 2 0,1 1 0,0 1 1,1 1-1,1 1 0,0 2 1,-15 14-533,13-7 405,0 1 1,2 2 0,1 0-1,2 2 1,0 0 0,1 5-406,8-14 128,2 1 0,1 0 0,1 0 1,1 2-1,1-1 0,-1 10-128,6-22 21,1 0 1,0 0-1,1 1 0,0-1 0,1 1 0,0-1 1,1 1-1,0-1 0,1 1 0,1-1 0,0 0 1,1 0-1,3 10-21,-5-19 0,0 1 0,0 0 1,0 0-1,1-1 0,-1 1 1,1-1-1,0 1 0,0-1 1,0 0-1,0-1 0,1 1 1,-1 0-1,1-1 0,0 0 0,-1 0 1,1 0-1,1 0-2,0 0 1,0-1-1,0 0 0,0 0 1,0 0-1,0 0 0,0-1 1,0 0-1,0 0 1,0-1-1,0 1 0,1-1 1,2-1 1,7-2-14,-1-1 0,0-1 0,0 0 0,0 0 0,-1-2 0,0 1 0,0-2 0,0 0 0,-1 0 0,2-4 14,21-20-781,-2-1 1,20-28 780,-12 12-2154,-1-3 1,-3-1 0,-3-1-1,8-20 2154,-29 46-1423,-1 0-1,6-21 1424,-5 2-2126,-1-7 2126,-11 50-109</inkml:trace>
  <inkml:trace contextRef="#ctx0" brushRef="#br0" timeOffset="5662.432">7600 659 2720,'-8'-12'1002,"-3"-7"444,-6-1 76,15 16-1360,-1 0 0,0 0 0,-1 0 0,1 0 0,-1 1 0,0-1 0,0 1 0,0 0 0,0 0 0,0 0 0,-1 1 0,-3-2-162,-4 0 217,0 0-1,0 1 1,0 0-1,0 1 0,0 1 1,-1 0-1,1 0 0,-1 1 1,1 1-1,-1 0 1,1 1-1,0 0 0,0 1 1,-9 3-217,-16 5 246,1 1 0,-4 3-246,21-6 60,1 0-1,0 1 1,1 0-1,-16 14-59,0 3 146,1 2 0,1 1 0,1 2-1,2 1 1,1 1 0,2 1 0,1 2-1,2 0 1,-6 17-146,23-43 16,0 0 0,1 1 0,0-1 1,1 1-1,1 0 0,-1 0 0,2 0 0,0 0 0,0 6-16,1-13 37,1 0 1,-1 0-1,1 0 1,0 0 0,0 0-1,0 0 1,1 0-1,0 0 1,0 0-1,0 0 1,0-1-1,1 1 1,0-1-1,0 0 1,0 0-1,0 0 1,1 0 0,-1 0-1,1-1 1,0 0-1,0 0 1,0 0-1,1 0-37,2 1 47,0-1 0,0-1 0,0 1-1,0-1 1,0-1 0,0 1 0,1-1 0,-1 0-1,0-1 1,1 0 0,-1 0 0,1 0-1,-1-1 1,1 0-47,14-3 66,0-1-1,0-1 1,-1-1 0,1-1-66,7-4-71,-1-1 0,0-1 0,-1-2 0,0-1 1,-2-1-1,0-1 0,-1-1 0,-1-1 0,-1-1 0,-1-1 1,-1-1-1,1-3 71,5-9-895,-3 0 1,0-1-1,12-32 895,-16 25-2157,-1-1 0,-2 0-1,0-13 2158,1-11-3194</inkml:trace>
  <inkml:trace contextRef="#ctx0" brushRef="#br0" timeOffset="6474.942">7678 1066 4160,'0'0'79,"-1"0"-1,1 0 1,0 0 0,-1 0-1,1 0 1,0 0 0,-1 0-1,1 0 1,0 0 0,-1 0-1,1-1 1,0 1 0,-1 0-1,1 0 1,0 0 0,0 0-1,-1-1 1,1 1 0,0 0-1,0 0 1,-1-1 0,1 1-1,0 0-78,3 8 468,0 8-263,0-1 0,-2 2 0,0-1 0,0 0 0,-2 2-205,1-8 84,-7 200 569,2-151-305,-4 0 1,-9 33-349,-9 15 628,-12 52 1496,37-150-1994,-1 4 394,0 1 0,-4 9-524,5-19 258,1-4-91,0-11-29,5-18-87,18-64-260,29-75 209,46-87-549,-59 164 365,45-75 184,-51 111-70,2 1 0,3 2 0,20-21 70,-51 66-12,1 0 1,0 0 0,0 1 0,0 0 0,1 0-1,0 1 1,0 0 0,0 0 0,1 1-1,-1 0 1,9-2 11,-13 5 0,0 0 0,-1 0 0,1 0 0,0 0-1,0 1 1,-1 0 0,1 0 0,0 0 0,0 0 0,-1 1 0,1-1-1,0 1 1,0 0 0,-1 0 0,1 1 0,-1-1 0,1 1-1,-1-1 1,0 1 0,1 0 0,-1 0 0,0 1 0,0-1 0,0 1-1,-1-1 1,1 1 0,-1 0 0,1 0 0,-1 0 0,0 0 0,0 1 33,0 0 0,0 0 0,0 1 0,-1-1-1,1 0 1,-1 1 0,0-1 0,0 0 0,-1 1 0,1-1 0,-1 1 0,0 0 0,-1-1 0,1 1 0,-1-1 0,1 1 0,-1-1 0,-1 0 0,1 1 0,-1-1 0,1 0 0,-2 2-33,-4 9 126,-1-2 0,0 1 0,-1-1-1,0 0 1,-10 10-126,10-12-27,-1-2-1,0 1 1,-1-1 0,0 0-1,0-1 1,-1-1 0,0 0-1,0 0 1,-3 0 27,4-2-434,0-1 0,0-1-1,0 0 1,0 0 0,-1-1 0,1-1 0,-3 0 434,11 0-331,-1-1 0,0 0 0,0 0 0,1 0 0,-1-1 0,0 1 0,1-1 0,-1 0 0,1 0 0,-1 0 0,1-1 0,-1 1 0,1-1 0,0 0 0,-1 1 0,-1-3 331,-13-18-2789</inkml:trace>
  <inkml:trace contextRef="#ctx0" brushRef="#br0" timeOffset="6930.045">8761 807 5568,'0'1'82,"0"-1"0,-1 0 0,1 0 0,0 1 0,-1-1 1,1 0-1,0 0 0,0 1 0,-1-1 0,1 0 0,0 1 0,0-1 1,-1 0-1,1 1 0,0-1 0,0 0 0,0 1 0,0-1 0,-1 1 0,1-1 1,0 0-1,0 1 0,0-1 0,0 1 0,0-1 0,0 0 0,0 1-82,5 13 643,-3-10-640,1 0 0,0 0 0,-1 0-1,2 0 1,2 3-3,-2-4 6,0 0-1,1 0 1,-1 0-1,1 0 1,0-1-1,-1 0 0,1 0 1,0 0-1,0 0 1,1-1-1,-1 0 1,0 0-1,0 0 0,1-1 1,-1 0-1,0 0 1,0 0-1,5-1-5,7-2 13,0 0-1,-1-1 1,1-1-1,-1 0 0,4-3-12,-13 5 27,0 0-1,-1 0 1,1-1-1,-1 0 1,0 0-1,0 0 1,0-1-1,-1 0 1,4-3-27,-8 6 33,1 1 1,-1-1-1,0 0 0,0 1 1,0-1-1,0 0 1,0 0-1,0 0 1,0 1-1,0-1 0,-1 0 1,1 0-1,-1 0 1,0 0-1,1 0 0,-1 0 1,0 0-1,0 0 1,0-1-1,-1 1 1,1 0-1,0 0 0,-1 0 1,1 0-1,-1 1 1,0-1-1,1 0 0,-1 0 1,0 0-1,0 0 1,-1 1-1,1-1 1,0 0-1,0 1 0,-1-1-33,-1-1 36,-1 0 0,1 0-1,-1 0 1,0 1-1,1-1 1,-1 1 0,0 0-1,0 0 1,-1 1-1,1-1 1,0 1-1,0 0 1,-1 0 0,1 0-1,-1 1 1,-2-1-36,-8 1 159,1 0 0,-1 0 0,1 2 0,-8 1-159,6 0 224,0 0 0,0 1 0,1 1 0,-1 0 0,-12 8-224,18-8 90,0 1 0,0 0 0,1 0 0,0 1 0,0 0 0,1 1 0,0 0 0,0 0 0,1 1-90,0 0-3,0 1-1,0 0 1,1 0 0,0 1-1,1-1 1,1 1-1,-1 0 1,2 1-1,-1-1 1,2 1-1,-1 1 4,2-8-47,1 0 0,0 0 0,-1 0 0,1 0 0,1 0-1,-1-1 1,1 1 0,0 0 0,0 0 0,0 0-1,1 0 1,0-1 0,0 1 0,0 0 0,0-1-1,1 0 1,0 0 0,0 1 0,0-2 0,0 1-1,0 0 1,1-1 0,0 1 0,0-1 0,0 0-1,0 0 1,2 1 47,0-1-339,0 0 0,1-1-1,-1 1 1,1-1-1,-1-1 1,1 1 0,-1-1-1,1 0 1,0 0-1,0-1 1,3 0 339,42-2-4261</inkml:trace>
  <inkml:trace contextRef="#ctx0" brushRef="#br0" timeOffset="7380.098">9367 831 7968,'-11'4'771,"8"-3"-615,1 0 1,-1 0-1,0 0 0,1 0 0,-1 0 1,1 0-1,0 1 0,-1-1 0,1 1 1,0 0-1,0 0 0,0 0 0,0 0 1,0 0-1,1 0 0,-1 0 0,0 1 1,0 0-157,-4 11 156,0 0 0,1 1 0,0-1 1,-2 12-157,-10 66-66,11-55 35,3-13 159,0 1 0,1 22-128,13-54 869,6-13-445,-1-1 1,12-20-425,0-1 79,18-21-201,4 1-1,10-6 123,-26 33-1061,2 1-1,1 1 1,2 3-1,4-1 1062,6-3-3242</inkml:trace>
  <inkml:trace contextRef="#ctx0" brushRef="#br0" timeOffset="7756.819">10393 836 5568,'-36'-25'2260,"26"18"-1507,0 0 0,0 0 1,0 1-1,-1 0 0,-7-2-753,9 5 161,0 1 0,0 0-1,0 0 1,0 1 0,0 0-1,0 1 1,0 0 0,0 0-1,0 1 1,-1 0-161,-3 2 61,0 0-1,0 0 1,0 1 0,0 1-1,0 1 1,-4 2-61,-10 7 65,2 1-1,1 2 1,0 0-1,1 1 1,-16 18-65,20-19-2,1 1 0,1 1 0,1 0 0,0 1 1,2 1-1,-6 11 2,19-30-20,-1 0 0,1 1 1,0-1-1,0 0 0,0 0 0,1 1 1,-1 0 19,1-4-4,0 1 0,0-1 1,0 1-1,0-1 0,0 1 0,0-1 1,0 1-1,0-1 0,0 1 0,0-1 1,0 1-1,0-1 0,0 0 0,0 1 1,1-1-1,-1 1 0,0-1 0,0 1 1,1-1-1,-1 1 0,0-1 0,0 0 1,1 1-1,-1-1 0,0 0 0,1 1 1,-1-1-1,1 0 0,-1 1 0,0-1 1,1 0-1,-1 0 0,1 0 0,-1 1 1,1-1-1,-1 0 0,1 0 0,-1 0 1,1 0-1,-1 0 0,1 0 1,-1 0-1,0 0 0,1 0 0,-1 0 1,1 0-1,-1 0 0,1 0 0,-1 0 1,1-1 3,14-2-65,0-2 0,-1 0 1,0 0-1,0-1 0,1-2 65,68-39-183,-55 30 135,15-9 19,1 0 469,30-14-440,-71 39 76,-1 0 0,1 0 1,-1 0-1,1 0 1,0 0-1,-1 0 0,1 1 1,0 0-1,-1-1 1,1 1-1,0 0 0,0 0 1,-1 0-1,1 1 1,0-1-1,1 1-76,-2 0 103,1 0 1,-1 1-1,1-1 1,-1 1-1,0-1 0,1 1 1,-1 0-1,0 0 1,0 0-1,0 0 0,0 0 1,-1 1-1,1-1 0,-1 1 1,2 1-104,14 27 72,-14-23-462,1 1 0,1-1 0,-1-1 0,1 1-1,1-1 1,-1 0 0,1 0 0,0 0 0,1-1 0,5 4 390,9 2-3872</inkml:trace>
  <inkml:trace contextRef="#ctx0" brushRef="#br0" timeOffset="8213.14">11241 1 8320,'-37'19'3072,"26"2"-2400,-8 22-160,11-9-288,-3 20-224,-4 13 0,-4 9 0,0 8-352,-3 4 192,-1 12-864,0-2 576,0-2-1632,-3 1 1152</inkml:trace>
  <inkml:trace contextRef="#ctx0" brushRef="#br0" timeOffset="8691.297">10688 397 10624,'-39'-4'3936,"28"4"-3040,0 4-256,8 3-352,6 3-288,12 2-160,16 2 96,13 0-320,16-1 224,9 4-1152,14 4 736,8-2-2976,2 7 1952</inkml:trace>
  <inkml:trace contextRef="#ctx0" brushRef="#br0" timeOffset="8692.297">11747 779 8384,'-53'14'3104,"35"5"-2400,-6 8-224,17-6 384,-4 5-576,3 5-672,1 2 192,0 8-3488,-2 2 2048,3 0-2944</inkml:trace>
  <inkml:trace contextRef="#ctx0" brushRef="#br0" timeOffset="8693.297">11762 393 11456,'-15'-56'4256,"26"38"-3297,9-4-287,-6 8-3327</inkml:trace>
  <inkml:trace contextRef="#ctx0" brushRef="#br0" timeOffset="9184.443">12402 814 8480,'-7'-5'645,"0"0"1,-1 0 0,0 0 0,1 1-1,-2 0 1,-1 0-646,6 3-50,0-1-1,0 1 0,0 1 1,0-1-1,0 1 0,0-1 1,0 1-1,0 0 0,0 1 1,0-1-1,0 1 0,0-1 1,0 1-1,0 1 0,-1-1 51,-10 6-369,0 1 1,1 0-1,0 1 0,0 1 0,1 0 0,0 1 1,-9 11 368,1-4 21,-29 28 1964,-2 6-1985,37-36 457,0 2-1,1 0 0,1 0 1,1 1-1,-2 4-456,13-20 86,-1 1 0,0-1 0,1 1 0,0-1 0,0 1 0,0-1-1,0 1 1,0 0 0,1 0 0,0 2-86,0-5 25,0 1 0,0-1 0,0 0 0,1 0 0,-1 0 0,0 0 0,1 0 0,-1 0 0,1 0-1,-1 0 1,1 0 0,0 0 0,-1 0 0,1 0 0,0 0 0,0 0 0,0 0 0,-1 0 0,1-1 0,0 1 0,0 0 0,0-1-1,0 1 1,0-1 0,0 1 0,1-1 0,-1 1 0,0-1 0,0 0 0,0 0 0,0 0 0,0 1 0,1-1 0,-1 0-25,6 0 18,-1 0 0,0 0 0,1-1 0,-1 0 0,0 0 0,0 0 0,0-1 1,0 0-1,0 0 0,0 0 0,2-2-18,16-8-366,0-1 0,0-2 366,-16 10-203,25-15-1310,-1-1 0,-1-2 0,16-16 1513,-1-4-4037</inkml:trace>
  <inkml:trace contextRef="#ctx0" brushRef="#br0" timeOffset="9600.981">12625 853 6656,'-13'51'2252,"4"-18"-894,-3 27-1358,-5 90 80,14-130-232,2 1 0,0 5 152,1-24-58,0 0 0,0 0 0,0 0-1,1 0 1,-1 0 0,0-1 0,1 1-1,0 0 1,-1 0 0,1 0 0,0 0-1,0-1 1,0 1 0,0 0 0,0-1-1,0 1 1,1-1 0,-1 1 58,0-1-36,0-1-1,0 1 1,1 0 0,-1-1 0,0 1 0,0-1-1,0 0 1,0 1 0,0-1 0,1 0 0,-1 0-1,0 1 1,0-1 0,1 0 0,-1 0 0,0 0 0,0-1-1,0 1 1,1 0 0,-1 0 0,0-1 0,0 1-1,0-1 1,0 1 0,0-1 0,0 1 0,0-1-1,0 0 1,0 1 0,0-1 0,0 0 36,9-7-11,-2 0 0,1 0 0,-1-1 1,0 0-1,-1 0 0,0-1 0,0 0 11,9-12 17,28-42 59,20-25 237,-53 75-121,1 0 0,1 1 0,0 0 0,13-8-192,-23 18 77,1 0-1,0 0 1,0 1-1,1 0 1,-1 0-1,0 0 0,1 0 1,0 0-1,-1 1 1,1 0-1,0 0 1,0 0-77,-2 1 77,-1 0 0,1 0 0,0 1 0,-1-1 1,0 0-1,1 1 0,-1 0 0,1 0 1,-1 0-1,0 0 0,1 0 0,-1 0 0,0 0 1,0 1-1,0-1 0,0 1 0,0-1 1,0 1-1,0 0 0,-1 0 0,1 0 0,-1 0 1,2 2-78,2 4 115,0 1 0,-1 0 1,0-1-1,0 2 1,-1-1-1,0 0 1,-1 1-1,2 7-115,0 18-1733,1 30 1733,-3-33-1196,2 19-3406</inkml:trace>
  <inkml:trace contextRef="#ctx0" brushRef="#br0" timeOffset="10098.605">13744 1176 4576,'-4'-3'277,"1"1"0,0-1 1,0 0-1,0 0 0,0 0 0,1 0 0,-1-1 1,1 1-1,0 0 0,0-1 0,0 0 0,0 0 1,0 0-278,-12-21 758,11 21-629,1-1 0,-2 1-1,1 1 1,0-1 0,-1 0 0,0 1-1,0 0 1,0 0 0,0 0-1,0 0 1,-2 0-129,3 2 66,0 0-1,0 0 0,1 0 1,-1 1-1,0-1 1,0 1-1,0-1 1,0 1-1,0 0 1,0 0-1,0 1 1,0-1-1,1 0 1,-1 1-1,0 0 1,0 0-1,0 0 1,1 0-1,-1 0 1,0 1-66,-15 7 328,1 1 0,1 0 0,0 1 0,1 1 0,0 1 0,0 0 0,2 1 0,-1 1 0,2 0 0,-8 13-328,16-23-8,1 0 0,0 1 0,0-1 0,0 1 0,1 0 0,0 0 0,0 0 0,1 0 0,0 0 0,0 1 0,0-1 0,1 5 8,0-10-12,0 0 0,0 0 0,0 0 0,0 0 0,0 0 0,1 0 0,-1 0 0,0 0 0,1 0 0,-1 0 0,1 0 0,-1 0 0,1 0 0,-1 0 0,1-1 0,0 1 0,-1 0 0,1 0 0,0-1 0,-1 1 0,1 0 0,0-1 0,0 1 0,0-1 0,0 1 0,0-1 0,0 0 0,0 1 0,0-1 0,0 0 0,0 1 0,0-1 0,0 0 0,0 0 1,0 0-1,0 0 0,0 0 0,1 0 12,4-1-56,0 0 0,0 0 0,0-1 0,-1 0 0,1 0 0,0 0 56,-4 1 1,100-45-131,-59 25 399,45-15-269,-86 35 45,1 1 0,0-1-1,0 1 1,0-1 0,0 1 0,0 0 0,0 0-1,0 0 1,0 0 0,0 1 0,0-1 0,0 1 0,2 0-45,-3 0 3,-1 0 0,1-1 0,0 1 0,-1 0 0,1 0 0,-1 0 0,1 0 0,-1 0 0,1 0 0,-1 1 1,0-1-1,0 0 0,1 1 0,-1-1 0,0 1 0,0-1 0,0 1 0,-1-1 0,1 1 0,0 0 0,-1-1 1,1 2-4,1 6-69,0-1-751,0-1 0,0 1 0,0 0 0,1-1 0,0 1 1,1-1-1,0 1 820,7 5-4816</inkml:trace>
  <inkml:trace contextRef="#ctx0" brushRef="#br0" timeOffset="10469.336">14400 59 10400,'-31'-27'3840,"20"23"-2976,0 25-256,7-4-608,-3 16-128,-4 30-32,-5 27 96,-2 18-160,-8 20 128,-9 22-512,-3 1 320,-3-4-2336,0 8 1472,4-18-4672</inkml:trace>
  <inkml:trace contextRef="#ctx0" brushRef="#br0" timeOffset="11455.69">16035 326 2976,'4'-6'167,"-1"-1"1,1 1-1,-1 0 0,2 0 1,-1 0-1,1 0 0,0 1 1,1-1-168,-3 2 187,1 0 1,-1 0 0,1 0-1,-1-1 1,0 1 0,-1-1 0,1 1-1,-1-1 1,0 0 0,0 0 0,0-4-188,-1 7 67,-1 0 0,1-1 0,-1 1 0,0 0 0,0 0 0,0-1 0,0 1 0,-1 0 0,1-1 0,0 1 0,-1 0 0,0 0 0,0 0 0,1-1 0,-1 1 0,0 0 0,-1 0 0,1 0 0,0 0 0,-1 1 0,1-1 0,-1 0 0,1 0 0,-1 1 0,0-1 0,1 1 0,-1 0 0,0-1-67,-7-3 235,-1 0 1,1 0 0,0 1-1,-1 0 1,0 1 0,0 0 0,0 1-1,0 0 1,-4 0-236,-10-1 503,0 2 1,1 0 0,-16 2-504,11 2 216,0 2 1,0 0-1,1 2 0,0 0 1,1 2-1,-1 1 1,2 2-1,-23 12-216,-10 10 45,2 3 0,2 2 0,-6 7-45,13-6 124,1 2-1,3 1 0,1 2 1,2 3-1,3 1 0,1 1 1,3 2-1,2 1-123,17-27 145,1 1-1,2 0 1,0 0 0,2 1 0,-4 18-145,10-31 106,1 0 0,1 0 0,0 0 0,0 0 0,2 8-106,0-14 67,0 1 0,1-1 1,0 0-1,0 0 0,1 0 0,1 0 1,-1 0-1,6 8-67,-6-12 27,0-1 1,1 1 0,-1-1-1,1 0 1,1 0 0,-1 0 0,0 0-1,1-1 1,0 0 0,0 0-1,0 0 1,0 0 0,0-1-1,0 0 1,1 0 0,-1-1-1,1 1 1,0-1 0,-1 0-1,6 0-27,6 0 30,0 0-1,1-2 1,-1 0-1,0 0 1,0-2-1,10-2-29,1-3 36,0-1 0,-1-1-1,0-1 1,-1-1 0,0-1-1,-1-2 1,4-4-36,26-19-10,-3-3 0,28-29 10,-36 30-576,-2-2 0,-2-3 0,-1 0 0,-3-3 0,-2-1 0,1-7 576,29-64-1973,-62 116 1866,56-112-4074</inkml:trace>
  <inkml:trace contextRef="#ctx0" brushRef="#br0" timeOffset="11887.533">16255 1081 6240,'0'0'113,"-1"1"0,1-1 1,0 0-1,-1 0 0,1 0 1,0 0-1,-1 1 0,1-1 1,0 0-1,-1 1 0,1-1 1,0 0-1,-1 0 0,1 1 1,0-1-1,0 0 0,0 1 0,-1-1 1,1 1-1,0-1 0,0 0 1,0 1-1,0-1 0,0 1 1,-1-1-1,1 0 0,0 1 1,0 0-114,-2 18 47,0-4 125,-79 295 2398,80-308-2551,-5 17 314,0 1-1,1 0 0,2 0 0,0 0 0,1 2-332,2-22 14,0 1-1,-1-1 1,1 1 0,0-1-1,0 1 1,0-1-1,1 1 1,-1-1 0,0 1-1,0-1 1,0 1-1,0-1 1,0 1-1,1-1 1,-1 1 0,0-1-1,0 1 1,1-1-1,-1 1 1,0-1 0,1 1-1,-1-1 1,0 0-1,1 1 1,-1-1-1,1 0 1,-1 1 0,0-1-1,1 0 1,-1 0-1,1 1 1,-1-1 0,1 0-1,-1 0 1,1 0-1,-1 0 1,1 0-1,-1 1 1,1-1 0,-1 0-1,1 0 1,0 0-1,-1 0 1,1-1 0,-1 1-1,1 0-13,2-1 51,0 0 1,1 0-1,-1 0 0,0 0 0,0-1 0,0 0 1,0 1-1,-1-1-51,27-19 213,-1-2 0,22-22-213,9-8 123,15-14-917,-3-2-1,19-29 795,187-211-9520,-230 256 7019</inkml:trace>
  <inkml:trace contextRef="#ctx0" brushRef="#br0" timeOffset="12298.689">17043 1294 7392,'0'0'177,"1"0"0,0 0 0,0 0 0,0 0 0,-1 0 0,1 0 0,0 0 0,0 0 0,0 0 0,-1 0 0,1 0 0,0 1 0,0-1 0,-1 0 0,1 0 0,0 1 0,-1-1 0,1 1 0,0-1 0,0 1-177,6 2 177,8 1-194,0-1 0,1 0 0,0-1-1,0-1 1,-1 0 0,1-1 0,0-1 0,0-1 0,0 0 0,-1-1 0,12-3 17,8-4-77,-2-2 0,1-1 0,-2-1 0,22-14 77,-44 22 33,1 0 1,-1 0-1,-1-1 1,1-1-1,-1 1 1,0-2-1,4-4-33,-11 10 29,0 0-1,0 1 1,0-1 0,0 0-1,0 0 1,0 0 0,-1-1-1,1 1 1,-1 0 0,0 0-1,0-1 1,-1 1 0,1-1-1,0 1 1,-1-1 0,0 1-1,0-1 1,0 1 0,-1-1-1,1 1 1,-1-1 0,1 1-1,-1-1 1,0 1 0,-1 0-1,1-1 1,-2-1-29,0 0 95,0 1 1,0-1-1,0 1 1,-1 0-1,0 0 0,0 0 1,0 1-1,0 0 0,0-1 1,-1 1-1,1 1 1,-1-1-1,0 1 0,0 0 1,0 0-1,0 0 1,0 0-1,-1 1 0,1 0 1,-5 0-96,-1 0 108,0 0 0,0 0 0,0 2 0,0-1 0,0 1 0,0 1 0,0 0 0,0 1 0,-8 3-108,-13 6 127,1 2-1,1 1 1,0 1 0,1 1-1,1 2 1,0 1 0,2 1-1,-17 18-126,35-30 13,-1 0 0,2 0 1,-1 1-1,2 0 0,-1 1 0,1-1 0,1 1 0,0 0 0,0 1 0,1-1 0,0 1 0,-1 10-13,4-14-122,0-1 0,0 1 0,1 0-1,0-1 1,0 1 0,1 0 0,0-1-1,0 1 1,1-1 0,0 1-1,0-1 1,1 0 0,0 0 0,0 0-1,1 0 1,0-1 0,0 1-1,0-1 1,1 0 0,0 0 0,0 0 122,1 0-477,1 0 1,-1-1 0,1 0 0,0 0-1,0-1 1,1 0 0,-1 0 0,1 0-1,0-1 1,3 1 476,41 7-4469</inkml:trace>
  <inkml:trace contextRef="#ctx0" brushRef="#br0" timeOffset="12662.64">17876 1153 6048,'-1'-2'248,"0"1"1,0-1-1,0 1 1,0-1-1,-1 1 0,1 0 1,0-1-1,-1 1 1,0-1-249,1 2 63,1 0 1,-1 0 0,0-1 0,1 1-1,-1 0 1,0 0 0,1 0 0,-1 0 0,0 0-1,0 0 1,1 0 0,-1 1 0,0-1-1,1 0 1,-1 0 0,0 0 0,1 1-1,-1-1 1,0 0 0,1 1 0,-1-1-1,1 0 1,-1 1 0,1-1 0,-1 1-1,1-1 1,-1 1 0,1-1-64,-51 45 725,2 2 1,3 2-1,1 2 0,-4 11-725,59-76 1254,1 1-1,11-10-1253,62-46 181,-37 31-490,21-12-3123,2 3 0,59-29 3432,-117 69-379,69-37-3823</inkml:trace>
  <inkml:trace contextRef="#ctx0" brushRef="#br0" timeOffset="13061.796">18729 117 5888,'0'0'50,"0"0"0,0-1 0,0 1 0,0 0 0,-1 0 0,1 0 0,0 0 0,0 0 0,0 0 0,-1 0 1,1 0-1,0-1 0,0 1 0,0 0 0,-1 0 0,1 0 0,0 0 0,0 0 0,0 0 0,-1 0 0,1 0 0,0 0 0,0 0 0,0 1 0,-1-1 1,1 0-1,0 0 0,0 0 0,0 0 0,-1 0 0,1 0 0,0 0 0,0 0 0,0 1 0,0-1 0,-1 0 0,1 0 0,0 0 0,0 0 0,0 0 0,0 1 1,0-1-1,0 0 0,0 0 0,-1 0 0,1 1 0,0-1 0,0 0 0,0 0 0,0 0 0,0 1 0,0-1 0,0 0 0,0 0 0,0 0-50,-4 16 151,4-15-47,-12 82 185,4-31-56,-2 4-233,-73 245 827,31-123-560,23-74-202,-59 207 99,68-256-43,10-29-7,-6 26-114,16-52-2,-1 8 34,-1-1 0,0 0 0,-1-1 0,0 2-32,2-7-3,1 0 0,-1 0 0,1 0 1,-1 0-1,0 0 0,1 0 1,-1 0-1,0 0 0,0 0 1,0 0-1,0 0 0,0 0 1,0-1-1,0 1 0,0 0 1,0-1-1,0 1 0,0 0 0,0-1 1,0 0-1,-1 1 0,1-1 1,0 0-1,0 0 0,-1 1 3,2-2-166,-1 1 1,1 0-1,-1-1 0,1 1 0,0-1 0,-1 1 0,1-1 0,0 1 1,0-1-1,-1 1 0,1-1 0,0 1 0,0-1 0,0 1 0,0-1 1,-1 1-1,1-1 0,0 1 0,0-1 0,0 0 166,4-5-3237</inkml:trace>
  <inkml:trace contextRef="#ctx0" brushRef="#br0" timeOffset="13615.231">18529 1225 4640,'-2'0'87,"0"-1"5,0 1-1,0 0 1,0 0-1,0 0 0,0 0 1,0 0-1,0 0 1,0 1-1,0-1 1,0 1-1,0-1 1,1 1-1,-1 0 0,0-1 1,0 1-1,1 0 1,-1 0-1,0 1 1,1-1-1,-1 0 0,1 0 1,-1 1-1,1-1 1,0 1-1,-2 1-91,-3 8 134,4-8-134,0 0 0,0 1 0,-1-1 0,1 0 0,0 0 0,-1 0 0,0-1-1,-2 2 1,5-3-5,0-1-1,0 0 0,0 0 0,0 0 0,0 0 1,-1 0-1,1 0 0,0 1 0,0-1 0,0 0 1,0 0-1,0 0 0,-1 0 0,1 0 0,0 0 1,0 0-1,0 0 0,0 0 0,-1 0 0,1 0 1,0 0-1,0 0 0,0 0 0,-1 0 0,1 0 0,0 0 1,0 0-1,0 0 0,0 0 0,-1 0 0,1 0 1,0 0-1,0 0 0,0-1 0,0 1 0,0 0 1,-1 0-1,1 0 0,0 0 0,0 0 0,0 0 1,0 0-1,0-1 0,0 1 0,0 0 6,-1-10 18,8-12 209,8-1-170,0 1 0,2 1 0,0 0 0,2 1 0,0 1 0,1 1 0,8-5-57,5-2 70,1 2-1,1 1 1,1 2 0,19-7-70,-51 25 28,1 0 1,0 0-1,-1 1 1,1-1-1,0 1 1,0 0-1,0 0 1,0 1-1,0-1 1,0 1-1,0 0 1,0 1-1,4 0-28,-5 0 28,0 0 0,0 1 0,1 0 0,-1-1 0,-1 2 0,1-1 0,0 0 0,0 1 0,-1-1 0,0 1-1,1 0 1,-1 0 0,0 1 0,0-1 0,1 3-28,4 6 164,0 1-1,-1-1 1,-1 1 0,0 0 0,-1 1-1,0-1 1,-1 1 0,-1 0-1,0 0 1,1 13-164,-1 13-19,-1-1-1,-2 1 1,-3 12 19,-9 83-2454,9-98-1492</inkml:trace>
  <inkml:trace contextRef="#ctx0" brushRef="#br0" timeOffset="14147.282">19494 1232 7392,'-27'0'2373,"27"0"-2344,-1 0 1,0 0-1,0 0 0,0 0 1,0 0-1,1 0 0,-1 0 1,0 0-1,0 0 0,0 1 1,1-1-1,-1 0 0,0 1 0,0-1 1,1 0-1,-1 1 0,0-1 1,0 1-1,1-1 0,-1 1 1,1-1-1,-1 1 0,0 0 1,1-1-1,-1 1 0,1 0 1,-1-1-1,1 1 0,0 0 0,-1 0 1,1-1-1,0 1 0,-1 0 1,1 0-1,0 0 0,0-1 1,0 1-1,0 0 0,0 0 1,0 0-1,0 0 0,0 0 1,0-1-1,0 1 0,0 0 1,1 0-1,-1 0 0,0-1 0,1 1 1,-1 0-1,0 0-29,2 2-30,-1 0 1,0 0-1,1-1 0,0 1 0,0 0 1,0-1-1,0 1 0,0-1 0,0 0 1,0 1-1,3 0 30,-1-1-51,0 0 1,0 0-1,0-1 0,0 0 0,0 1 1,0-2-1,0 1 0,0 0 1,1-1-1,-1 0 0,0 0 1,0 0-1,0 0 0,1-1 0,-1 0 1,0 0-1,0 0 0,0 0 1,0 0-1,4-3 51,1 0 21,0-1-1,0-1 1,0 1 0,-1-1-1,1-1 1,-2 0 0,8-7-21,-11 9 25,0 0 0,-1 0 0,0 0 0,0 0 1,0-1-1,0 1 0,-1-1 0,0 0 0,0 0 0,-1 0 0,0 0 1,0 0-1,0 0 0,0-1-25,-1 4 95,0-1 0,0 0 0,-1 0 0,1 0 0,-1 1 0,1-1 0,-1 0 0,0 1 0,-1-1 0,-1-3-95,2 5 88,0 0 0,-1 0 0,1 0 0,-1 0 0,1 0 1,-1 0-1,0 0 0,0 0 0,0 1 0,0-1 0,0 1 0,0 0 0,0-1 0,0 1 0,-1 0 1,1 0-1,-1 0-88,0 1 108,0-1 0,-1 1 0,1-1 0,0 1 0,-1 0 1,1 0-1,0 1 0,-1-1 0,1 0 0,0 1 0,0 0 0,-2 0-108,-35 16 767,30-13-669,0 2 0,0-1 0,1 1 0,0 1 0,0 0 0,1 0 0,0 1 0,0-1 0,1 2 0,0-1 0,0 1 0,-2 5-98,5-7-2,0 0 0,1 0 0,0 1 0,0-1 0,0 1 0,1 0-1,0 0 1,1 0 0,0 0 0,0 0 0,1 0 0,0 0 0,0 0 0,1 0 0,0 0 0,0 0 0,2 2 2,-1 0-158,1-1 0,0 0 0,0 0 0,1 0 0,0-1 0,1 1 0,0-1 0,5 6 158,-6-8-354,1-1 1,0 0-1,0-1 0,0 1 0,0-1 0,1 0 1,0 0-1,0-1 0,0 0 0,0 0 0,0 0 1,7 1 353,0-1-767,-1-1 1,1 0 0,0 0-1,0-1 1,0-1-1,0-1 1,0 1 0,0-2-1,0 0 1,10-3 766,40-8-1808</inkml:trace>
  <inkml:trace contextRef="#ctx0" brushRef="#br0" timeOffset="14575.473">20342 1067 4576,'-4'-3'188,"1"0"0,0 0 1,-1 1-1,1-1 0,-1 1 0,0 0 0,0 0 1,0 0-1,0 0 0,0 0 0,-1 1 1,1 0-1,0 0 0,-1 0 0,1 1 1,0-1-1,-3 1-188,-2-1 243,-1 0 0,1 1 0,-1 0 1,1 1-1,0 0 0,-1 0 0,1 1 0,0 0 0,0 1 1,-3 1-244,-7 4 161,0 2 0,0 0 0,1 1 1,0 1-1,-15 14-161,28-23 4,-19 17 16,0 1-1,2 1 1,0 1 0,1 0-1,-11 20-19,6-7 5,3 2 0,1 0-1,-12 32-4,33-67-4,-5 10-31,0 0-1,-1 11 36,6-21-8,0 0 0,0 0 0,1 0 0,-1 0 0,1 0 0,0 0 0,0 1 0,0-1 0,0 0 0,1 0 0,-1 0 1,1 0-1,0 0 0,1 3 8,-2-5 5,1 1 0,0-1 0,0 0 0,0 0 0,0 0 0,0 0 0,0 0 0,0 0 0,0 0 1,0 0-1,1 0 0,-1 0 0,0-1 0,1 1 0,-1 0 0,0-1 0,1 1 0,-1-1 0,1 0 0,-1 1 0,1-1 0,-1 0 1,1 0-1,-1 0 0,1 0 0,-1 0 0,1 0-5,5-1 41,-1 0 0,1 0-1,-1-1 1,1 0 0,3-2-41,7-3 85,1-1 0,-1-1 1,-1-1-1,0 0 0,0-2 0,12-11-85,20-21 521,15-20-521,-55 56 45,11-11 111,5-6 169,-1 0 0,9-15-325,-30 38 56,-1 0 1,0 0 0,1 0-1,-1 1 1,1-1 0,0 0-1,-1 1 1,1 0 0,0-1-1,0 1 1,1-1-57,-3 2 11,0 0 1,1 0-1,-1 0 0,0 0 1,0 0-1,1 0 0,-1 0 1,0 0-1,0 0 0,1 0 0,-1 0 1,0 0-1,0 0 0,1 0 1,-1 0-1,0 0 0,0 0 1,0 0-1,1 0 0,-1 0 1,0 1-1,0-1 0,0 0 1,1 0-1,-1 0 0,0 0 1,0 0-1,0 1 0,0-1 1,1 0-1,-1 0 0,0 0 1,0 1-1,0-1-11,1 1 16,-1 0 0,0 1 0,1-1 0,-1 0 0,0 1 0,0-1 0,0 0 0,0 1 0,0-1 0,0 0 0,0 1-16,-3 22 475,-6 21-475,4-22-906,1 0 0,1 4 906,3-18-1350,-1 0 0,2 0 1,-1 0-1,2 5 1350,3 3-2560,5-5-352</inkml:trace>
  <inkml:trace contextRef="#ctx0" brushRef="#br0" timeOffset="15071.559">20568 1211 6240,'-6'0'197,"1"1"0,-1 0 0,0 0 0,1 0 0,-1 1 1,0-1-1,1 1 0,0 1 0,-1-1 0,1 1 0,0 0 0,0 0 0,1 1 1,-1-1-1,1 1 0,0 0 0,-1 1-197,-9 10-83,0 1 0,2 1 0,0 0-1,-1 4 84,-1 0-43,2 1-1,1 0 1,0 3 43,7-17 24,1 0 0,0 0 0,1 1 1,0-1-1,0 1 0,1 0 1,0 0-1,0-1 0,1 1 0,1 5-24,-1-12 68,0 0-1,0 0 0,1 0 0,-1 0 0,1-1 0,-1 1 1,1 0-1,0 0 0,0 0 0,0 0 0,0-1 1,0 1-1,0 0 0,0-1 0,1 1 0,-1-1 0,1 0 1,-1 1-1,1-1 0,-1 0-67,2 1 58,-1-1 1,0-1-1,0 1 0,1 0 0,-1 0 1,0-1-1,1 0 0,-1 1 1,1-1-1,-1 0 0,1 0 1,-1 0-1,0 0 0,3-1-58,3-1 72,0 0-1,0-1 0,0 1 1,0-2-1,0 1 0,0-1 1,-1 0-1,7-5-71,15-14 72,-1-2 0,-1 0 0,-2-2 0,9-12-72,-13 13 48,-1-2 1,-1 0-1,-2-1 1,-1-1-1,10-25-48,6-26 73,13-53-73,106-410 1075,-121 428-481,-26 100-395,1 0 0,0 1 0,3-5-199,-6 19 153,-3 6-105,-5 16 18,-44 119 321,7-21-251,-42 140-2958,-5 68 2822,62-192-1546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57.138"/>
    </inkml:context>
    <inkml:brush xml:id="br0">
      <inkml:brushProperty name="width" value="0.1" units="cm"/>
      <inkml:brushProperty name="height" value="0.1" units="cm"/>
    </inkml:brush>
  </inkml:definitions>
  <inkml:trace contextRef="#ctx0" brushRef="#br0">990 98 2912,'-1'-3'143,"1"0"1,-1 0 0,1 0-1,-1 0 1,0 0-1,0 1 1,0-1-1,-1 0 1,1 1-1,0-1 1,-1 1 0,0-1-1,0 1 1,0 0-1,0-1 1,0 1-1,0 0 1,0 1-1,-1-1 1,1 0-1,-1 1 1,1-1 0,-1 1-1,0-1-143,-12-5 284,0 1 0,0 0-1,-1 1 1,0 1 0,0 0 0,0 1 0,0 1-1,0 0 1,-1 1 0,-15 1-284,6 2 252,0 1 1,0 0-1,1 2 0,0 1 1,0 1-1,-16 7-252,4 2 244,0 1 0,2 2 1,0 2-1,1 1 0,-4 5-244,-11 12 450,2 2 0,1 2 0,3 1-450,19-18 74,1 1 0,1 1 0,2 1 0,-2 5-74,14-21 15,1 0 1,1 0 0,0 1 0,1 0-1,0 0 1,1 0 0,0 1 0,2 0-1,-1-1 1,2 1 0,0 1-16,1-9 5,0-1 1,1 1-1,0 0 1,0 0 0,0-1-1,1 1 1,0-1-1,2 4-5,-2-6 1,0 0 0,0 0-1,0 0 1,1-1 0,0 1-1,-1-1 1,2 1 0,-1-1-1,0 0 1,0 0 0,1-1 0,0 1-1,1 1 0,2-1-10,0 1 1,1-1-1,-1 0 0,1-1 0,-1 1 1,1-1-1,0-1 0,-1 0 0,3 0 10,3 0-5,0-1 1,1 0-1,-1-1 0,0-1 0,4-1 5,16-4 16,-2-2 0,1-1 0,-1-2 0,2-3-16,51-23 162,-2-4-1,48-33-161,-73 36-959,-1-1 0,-2-3 0,42-44 959,-16 4-1600</inkml:trace>
  <inkml:trace contextRef="#ctx0" brushRef="#br0" timeOffset="1657.149">1259 454 1888,'-2'1'88,"0"0"0,1 0 1,-1 1-1,1-1 0,-1 0 0,1 1 1,-1-1-1,1 1 0,0 0 0,0-1 1,0 1-1,0 0 0,0 0 0,0 0-88,-10 30 938,7-18-594,-19 57 591,-22 64-190,17-60-220,-49 120 678,73-186-1088,0 1 0,-1-1 0,-1 0 0,1 0 0,-1 0 0,-1-1 0,0 0 0,0 0 0,-2 1-115,8-8 7,1-1 0,0 0 0,0 1 1,-1-1-1,1 0 0,0 1 0,-1-1 1,1 0-1,0 0 0,-1 1 0,1-1 1,0 0-1,-1 0 0,1 0 0,0 0 1,-1 1-1,1-1 0,-1 0 0,1 0 0,0 0 1,-1 0-1,1 0 0,-1 0 0,1 0 1,0 0-1,-1 0 0,1 0 0,-1 0 1,1-1-1,0 1 0,-1 0 0,1 0 1,0 0-1,-1 0 0,1-1-7,-1 0 23,0 0 0,1 1 0,-1-1 0,1 0-1,0 0 1,-1-1 0,1 1 0,0 0 0,-1 0 0,1 0 0,0 0 0,0 0-1,0-1-22,0-6 117,0 0 0,1 0 0,1-6-117,3-8-82,1 1 1,2-1-1,0 2 1,1-1-1,3-1 82,5-15-72,33-61-67,4 3 0,13-11 139,-25 37-117,-8 17 99,2 1-1,4-1 19,-18 26-1,1 1-1,1 1 1,2 1 0,14-10 1,-31 27-39,0 1 0,0 0 0,0 0 1,1 1-1,-1 0 0,1 1 0,0 0 1,0 1-1,0 0 0,0 0 0,0 1 1,1 1-1,-1 0 0,0 0 0,11 2 39,-19-2-14,1 0 0,-1 1 0,1-1 0,-1 1 0,1 0-1,-1 0 1,0 0 0,0 0 0,1 0 0,-1 0-1,0 1 1,0-1 0,0 1 0,0-1 0,0 1 0,0 0-1,-1-1 1,1 2 14,0 0 2,0 0 0,-1-1 0,0 1 0,1 0 0,-1 0 0,0 0 0,-1 0 0,1 1 0,-1-1 0,1 0 0,-1 0 0,0 3-2,-1 7 38,0-1-1,-1 1 1,0-1 0,-1 0-1,-1 0 1,-3 9-38,-1-1 64,0 0 0,-1 0 0,-1-1 0,-9 11-64,15-25-53,0 1 0,0-2 0,-1 1 0,0 0 0,0-1 1,0 0-1,-1 0 0,1-1 0,-1 1 0,0-1 0,0-1 0,0 1 0,-2 0 53,-25 7-1861</inkml:trace>
  <inkml:trace contextRef="#ctx0" brushRef="#br0" timeOffset="2583.34">1693 438 2720,'-1'0'74,"0"0"1,0 0-1,1 0 0,-1 0 1,0 0-1,0 1 0,0-1 1,1 0-1,-1 0 0,0 1 1,1-1-1,-1 1 0,0-1 1,1 1-1,-1-1 0,0 1 1,1-1-1,-1 1 0,1-1 1,-1 1-1,1 0 0,-1 0-74,-9 20 391,9-18-352,0 1 0,-1-1 0,1 1 1,-1-1-1,0 0 0,-2 2-39,-1 2 231,-1-2 1,-1 1-1,1-1 0,-1 0 1,0 0-1,0-1 0,-1 1 1,1-2-1,-1 1 0,0-1 1,0 0-1,0-1 0,-6 1-231,-15 2 182,0-1-1,0-2 1,-10 0-182,16-1-176,-7-1-827,3-3 273</inkml:trace>
  <inkml:trace contextRef="#ctx0" brushRef="#br0" timeOffset="3848.875">2118 459 3072,'0'0'40,"-1"0"0,0 0 0,1 0 0,-1 0 0,1 0 0,-1 0 0,1 0 0,-1-1 0,1 1 0,-1 0 0,1 0 0,-1-1 0,1 1 0,-1 0 0,1 0 0,0-1 0,-1 1 0,1-1 0,-1 1 0,1 0 0,0-1 0,-1 1 0,1-1 0,0 1 0,0-1 0,-1 1 0,1 0 0,0-1 0,0 1 0,0-1 0,-1 0 0,1 1 0,0-1 0,0 1 0,0-1 0,0 1 0,0-1 0,0 1 0,0-1 0,0 1 0,0-1 0,1 0-40,-1 0 667,4 7-54,1-4-589,0 0 1,0 0 0,0 0-1,1-1 1,-1 0 0,0 0-1,0 0 1,1-1 0,2 0-25,6 0-53,1-1 1,14-2 52,81-20 96,-104 22-96,-2 0 28,0 0 0,0 0 0,-1-1 0,1 1 0,-1-1 0,1 0 0,-1 0 0,1 0 0,-1-1-1,0 1 1,1-2-28,-3 4 33,0-1 0,-1 0 0,1 0 1,0 0-1,-1 0 0,1 0 0,0 0 0,-1 0 0,1 0 0,-1 0 0,0-1 0,1 1 0,-1 0 0,0 0 0,0 0 0,1 0 0,-1-1 0,0 1 0,0 0 0,-1 0 0,1 0 0,0-1 0,0 1 0,0 0 0,-1 0 0,1 0 0,-1 0 0,1 0 0,-1 0 0,1 0 1,-1 0-1,1 0 0,-1 0 0,0 0 0,0 0 0,0 0 0,1 0 0,-2 0-33,-3-3 25,1 0 1,-1 0-1,-1 1 0,1-1 1,0 1-1,-1 1 0,0-1 1,1 1-1,-1 0 0,0 0 1,0 1-1,0 0 1,0 0-1,-1 0 0,1 1 1,0-1-1,-1 2-25,-18-1 251,0 2 0,0 1 0,-15 3-251,15-1 150,0 1 0,0 1-1,0 1 1,1 1 0,1 1 0,0 1 0,0 1 0,1 1 0,-17 13-150,35-23 2,1 0-1,0 0 1,0 0-1,0 0 0,0 0 1,0 1-1,1-1 1,-1 1-1,1 0 1,0 0-1,0 0 1,0 2-2,1-4-4,1 0 0,-1 0-1,1 0 1,-1 0 0,1 0 0,0 0-1,0 1 1,0-1 0,0 0 0,1 0 0,-1 0-1,0 0 1,1 0 0,-1 0 0,1 0-1,0-1 1,0 1 0,0 0 0,0 0 0,0 0-1,0-1 1,0 1 0,1 0 0,-1-1-1,0 1 1,1-1 0,1 2 4,5 2-5,0 0 0,0 0 0,0-1 0,1 1 0,-1-2 0,1 1 0,0-2 0,0 1 0,0-1-1,5 1 6,14 0-308,-1 0 0,1-1-1,1-2 309,28-3-2832,0-2 0,24-6 2832,-10 0-2101</inkml:trace>
  <inkml:trace contextRef="#ctx0" brushRef="#br0" timeOffset="4437.177">2733 459 5216,'-1'0'46,"0"0"1,0 1-1,0-1 1,0 0-1,0 0 1,0 1-1,0-1 0,0 1 1,0-1-1,0 1 1,0 0-1,1-1 1,-1 1-1,0 0 1,0-1-1,0 1 1,1 0-1,-1 0 0,0 0 1,1 0-1,-1 0 1,1-1-1,-1 1 1,1 0-1,0 0 1,-1 0-1,1 1 1,0-1-1,0 0 0,-1 0 1,1 1-47,-1 8 348,-1 0 1,2 0 0,-1 7-349,0 9 234,1-21-232,0-3 6,-1 1 0,1 0 0,-1 0 0,1 0 0,-1 0 0,0-1 0,0 1 0,0 0 0,0-1 0,0 1 0,-1-1 0,1 1 0,-1 0-8,3-14 598,5-8-70,30-48 423,-20 40-873,3-5-355,2 1-1,1 1 1,1 1 0,2 1-1,1 1 1,1 1 0,14-9 277,11-8-1120</inkml:trace>
  <inkml:trace contextRef="#ctx0" brushRef="#br0" timeOffset="4827.687">3414 331 4320,'-4'-5'456,"0"1"0,-1-1 0,1 1 0,-1 0 0,-2-1-456,6 3 65,-1 1 1,0 0-1,0 0 0,0 0 1,0 0-1,0 0 0,0 1 1,0-1-1,0 1 0,0-1 0,0 1 1,-1 0-1,1 0 0,0 0 1,0 0-1,0 0 0,0 0 1,-2 1-66,-7 2 40,0 0 1,-1 1-1,1 0 1,1 1-1,-1 1 0,1-1 1,-1 2-1,2-1 1,-1 1-1,1 1 1,0 0-1,-5 5-40,10-8 128,-9 8 118,2-1-1,-6 10-245,14-19 30,1 1-1,0-1 0,0 1 1,0 0-1,0 0 0,0 0 0,1 0 1,-1 0-1,1 0 0,0 0 0,1 1 1,-1 3-30,1-7-3,0 0-1,0-1 1,0 1 0,0 0 0,0 0 0,0-1 0,1 1 0,-1 0 0,0 0 0,1-1 0,-1 1-1,0 0 1,1-1 0,-1 1 0,1-1 0,-1 1 0,1 0 0,-1-1 0,1 1 0,0-1-1,-1 1 1,1-1 0,0 0 0,-1 1 0,1-1 0,0 0 0,-1 1 0,1-1 0,0 0-1,0 0 1,-1 1 0,1-1 0,0 0 0,0 0 0,-1 0 0,1 0 0,0 0 0,0 0-1,0-1 4,5 1-31,1 0 0,0-1-1,-1-1 1,5 0 31,-2 0 39,15-4-69,-1-1 1,0-1 0,0 0-1,-1-2 1,-1-1 0,19-12 29,-38 22 25,0 0 1,0 0 0,0 0-1,0 0 1,0 0 0,1 0-1,-1 0 1,0 1 0,1-1-1,-1 1 1,0 0 0,1 0-1,-1 0 1,0 0 0,1 0-26,-1 0 36,-1 1 1,0-1-1,1 1 0,-1-1 1,0 1-1,0 0 1,0 0-1,1-1 1,-1 1-1,0 0 1,0 0-1,0 0 0,0 0 1,-1 0-1,1 1 1,0-1-1,0 0 1,0 0-1,-1 0 0,1 1 1,-1-1-1,1 0 1,-1 1-1,0-1 1,1 2-37,2 11 50,-1 0 0,0 0 0,-1 0 0,-1 11-50,0-7-268,1 1 0,2 9 268,5 8-1552,-1 2 432</inkml:trace>
  <inkml:trace contextRef="#ctx0" brushRef="#br0" timeOffset="5247.425">4037 86 6656,'-15'3'2464,"15"14"-1920,-4 27-160,1-17-128,-1 13-224,-3 10-160,-1 7 64,-3 3-736,-5 0 416,5-3-864,-4-2 704,-3-5-1600,2-3 1216,1-8-1376</inkml:trace>
  <inkml:trace contextRef="#ctx0" brushRef="#br0" timeOffset="5707.088">3697 335 7872,'-19'-17'2944,"19"24"-2304,7-4-160,5 1-608,7 2-32,3 1-800,9 0 544,11-4-640,2-3 576,9 0-576,11 0 576,5-3-2624,2 0 1696,0-4-224</inkml:trace>
  <inkml:trace contextRef="#ctx0" brushRef="#br0" timeOffset="5708.088">4436 476 7872,'0'-3'2944,"0"15"-2304,-4 2-160,8-4-1056,-4 4 224,-4 6-2816</inkml:trace>
  <inkml:trace contextRef="#ctx0" brushRef="#br0" timeOffset="6132.675">4433 87 7392,'0'-33'2720,"4"33"-2080,7 0-224,1 0-2880,-1 2 1248,8 5-3040</inkml:trace>
  <inkml:trace contextRef="#ctx0" brushRef="#br0" timeOffset="6668.409">4821 427 2496,'-4'1'180,"1"0"1,0 0-1,-1-1 1,1 0-1,-1 0 0,1 0 1,-1 0-1,-1 0-180,1-1 257,0 1-1,0 0 0,0 0 0,0 0 1,0 1-1,0-1 0,-4 2-256,-6 3 287,1 0 0,0 1-1,0 1 1,1 0 0,0 0 0,-5 5-287,11-7-14,0-1 1,0 1 0,1 1-1,0-1 1,0 1-1,0 0 1,1 0 0,-1 0-1,2 1 1,-1-1 0,1 1-1,0 0 1,0 1 13,2-6 6,0 1 1,1-1-1,-1 0 1,1 1-1,0-1 1,0 1-1,0-1 0,0 0 1,0 1-1,1-1 1,-1 1-1,1-1 1,-1 0-1,1 1 1,1 1-7,-2-3 2,1 0 1,-1 0 0,1-1-1,0 1 1,-1 0 0,1 0 0,0-1-1,0 1 1,-1 0 0,1-1-1,0 1 1,0-1 0,0 1 0,0-1-1,0 0 1,0 1 0,0-1-1,0 0 1,0 0 0,0 1 0,0-1-1,0 0 1,0 0 0,0 0-1,0 0 1,0 0 0,0 0 0,0-1-1,0 1 1,0 0 0,0 0-1,0-1 1,-1 1 0,1-1 0,0 1-1,0-1 1,0 1 0,0-1-1,0 0-2,9-5-113,0 0 0,0-1-1,-1-1 1,5-4 113,9-9-2005</inkml:trace>
  <inkml:trace contextRef="#ctx0" brushRef="#br0" timeOffset="6669.409">5040 472 6976,'-2'0'160,"1"0"1,-1 0 0,1 1-1,0-1 1,-1 0-1,1 1 1,0-1 0,-1 1-1,1 0 1,0-1-1,0 1 1,0 0 0,-1 0-1,1-1 1,0 1-1,0 0 1,0 0 0,0 0-1,0 1-160,0 1 63,0-1 0,0 0 0,0 1 0,0-1 0,1 1 0,-1-1 0,1 1 0,0-1 0,0 0 0,0 1 0,0 1-63,0 8-667,1 0 0,0 1 1,1-1-1,0 0 0,3 9 667,-5-21-30,1 1-1,-1-1 1,0 1-1,1-1 1,-1 0-1,0 1 0,1-1 1,-1 1-1,0-1 1,1 0-1,-1 1 1,1-1-1,-1 0 0,1 1 1,-1-1-1,1 0 1,-1 1-1,1-1 0,-1 0 1,1 0-1,-1 0 1,1 0-1,-1 0 1,1 0-1,-1 1 0,1-1 1,-1 0-1,1-1 1,0 1-1,-1 0 1,1 0-1,-1 0 0,1 0 1,-1 0-1,1 0 1,-1-1-1,1 1 1,-1 0-1,1 0 0,-1-1 31,22-11 2,-21 12-18,25-19 10,-11 8 36,0 1-1,0 1 1,1 0-1,14-5-29,-8 5 30,-2 0 297,2 2 1,16-5-328,-32 11 86,0-1 1,0 2-1,0-1 1,0 0-1,0 1 1,-1 0-1,1 1 1,0-1-1,0 1 1,0 0-1,0 1 1,4 1-87,-8-3 20,-1 1 0,1 0 0,0-1 0,-1 1 0,1 0 1,-1 0-1,0-1 0,1 1 0,-1 0 0,0 1 0,1-1 1,-1 0-1,0 0 0,0 0 0,0 1 0,0-1 0,0 1 0,0-1 1,0 1-1,-1-1 0,1 1 0,-1-1 0,1 1 0,-1-1 0,1 1 1,-1 0-1,0-1 0,0 1 0,0 0 0,0-1 0,0 1 0,0 0 1,0-1-1,0 1 0,-1 0 0,0 1-20,-2 24-1115,3-14-1615</inkml:trace>
  <inkml:trace contextRef="#ctx0" brushRef="#br0" timeOffset="7240.253">6212 294 5216,'-2'-6'649,"1"4"-540,1 1 1,0 0-1,-1 0 1,1 0-1,-1-1 1,1 1 0,-1 0-1,1 0 1,-1 0-1,0 0 1,0 0 0,0 0-1,1 0 1,-1 0-1,0 0 1,0 0 0,0 1-1,0-1 1,0 0-1,-1 1 1,1-1 0,0 1-1,0-1 1,0 1-1,-1-1 1,1 1-1,0 0 1,0 0-110,-13-2 59,0 0 0,-1 2 0,1 0 0,0 0 0,0 1 0,-5 2-59,-21 4 169,-22 7-169,36-7 95,-1 1-1,1 2 1,-16 8-95,31-13-32,0 1 0,1 0 0,-1 1-1,1 0 1,1 1 0,-1 0 0,1 0 0,1 1-1,-3 3 33,9-9-70,0-1 0,1 0-1,-1 1 1,1-1-1,-1 1 1,1-1 0,0 1-1,0-1 1,1 1-1,-2 2 71,2-4-7,0 0-1,0 0 1,0 1-1,0-1 0,0 0 1,0 0-1,1 0 0,-1 0 1,0 0-1,1 0 1,-1 0-1,0 0 0,1 0 1,-1 0-1,1 0 0,0 0 1,-1 0-1,1 0 1,0-1-1,-1 1 0,1 0 1,0 0-1,0-1 1,0 1-1,0 0 0,0-1 1,-1 1-1,2-1 8,10 6-54,0-1 0,1 0 0,0-1 0,0-1 0,0 0 1,0-1-1,9 1 54,-7-2 279,1 2 0,-1 0 0,1 1 0,-1 1 1,2 1-280,-17-6 62,0 0 0,0 0 1,1 0-1,-1 0 0,0 0 1,0 0-1,1 0 0,-1 0 0,0 0 1,0 1-1,0-1 0,1 0 1,-1 0-1,0 0 0,0 0 0,0 0 1,0 1-1,0-1 0,1 0 1,-1 0-1,0 0 0,0 1 1,0-1-1,0 0 0,0 0 0,0 1 1,0-1-1,0 0 0,0 0 1,0 0-1,0 1 0,0-1-62,-5 6 748,-18 4-726,19-9 95,-77 29-1435,37-16-2980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52.338"/>
    </inkml:context>
    <inkml:brush xml:id="br0">
      <inkml:brushProperty name="width" value="0.1" units="cm"/>
      <inkml:brushProperty name="height" value="0.1" units="cm"/>
    </inkml:brush>
  </inkml:definitions>
  <inkml:trace contextRef="#ctx0" brushRef="#br0">329 181 6720,'-28'-14'2170,"27"13"-2132,0 1-1,1 0 0,-1-1 0,0 1 0,1 0 1,-1 0-1,0-1 0,1 1 0,-1 0 0,0 0 0,0 0 1,1 0-1,-1 0 0,0 0 0,1 0 0,-1 0 1,0 0-1,0 0 0,1 1 0,-1-1 0,0 0 1,1 0-1,-1 1 0,0-1 0,1 0 0,-1 1 0,1-1 1,-1 0-1,0 1 0,1-1 0,-1 1 0,1-1 1,-1 1-1,1 0 0,0-1 0,-1 1 0,1-1 1,-1 1-1,1 0-37,-1 2-37,0 1 0,-1-1 0,1 1 1,1-1-1,-1 1 0,0 3 37,1-4 56,-20 215-248,-2-67 280,-7-1 0,-29 79-88,37-165 1530,-2-1 1,-31 54-1531,49-106 325,0-1 1,-1-1-1,0 1 0,-4 3-325,10-13 19,0 1-1,-1-1 0,1 0 1,0 1-1,0-1 0,-1 0 1,1 1-1,0-1 1,-1 0-1,1 1 0,0-1 1,-1 0-1,1 0 0,-1 1 1,1-1-1,0 0 1,-1 0-1,1 0 0,-1 0 1,1 1-1,-1-1 0,1 0-18,-2-8 178,7-17-105,-5 24-66,26-106 66,20-83-1064,22-39 991,-41 156-126,2 1 0,4 2 0,31-49 126,-23 51-149,40-48 149,-64 94-32,1 1 1,1 1 0,0 1 0,2 0 0,0 2 0,22-14 31,-37 27-13,0 0 1,0 1 0,1 0-1,-1 0 1,1 0 0,0 1-1,0 0 1,0 1 0,0-1 0,0 1-1,0 1 1,1-1 0,-1 1-1,0 0 1,0 1 0,0 0-1,0 0 1,0 1 0,0-1-1,0 2 1,0-1 0,0 1 0,-1 0-1,1 0 1,-1 0 0,5 5 12,0 0-9,0 0 1,0 2-1,-1-1 0,0 1 1,0 1-1,-1 0 1,-1 0-1,0 1 1,0-1-1,-1 2 1,-1-1-1,0 1 1,-1 0-1,0 0 1,-1 1-1,0 0 9,2 15-24,0 0 0,-2 1 0,-1-1 0,-2 1 0,0 0 1,-2-1-1,-2 6 24,-2 7 152,-3-1 1,-1 0-1,-1 0 1,-13 29-153,1-16 472,-1 0 0,-3-2 0,-7 8-472,16-33 198,-1 0-1,-1-2 0,-1 0 1,-1-1-1,-1-1 0,-12 8-197,14-14 118,-1-1 0,0-1 0,-1-1 0,-1-1 0,0-1 0,0-1 0,-1-1 0,-4 0-118,19-7-100,0-1 0,0 0 0,0 0-1,0-1 1,0 0 0,0 0 0,0-1 0,0 0-1,0-1 1,0 0 0,-2-1 100,4 0-421,-1 0 0,1-1 0,0 1 0,-1-2 0,1 1 0,1-1 0,-1 0 0,0 0 0,1-1 0,0 0 0,0 0 0,-5-6 421,-24-31-2352</inkml:trace>
  <inkml:trace contextRef="#ctx0" brushRef="#br0" timeOffset="436.006">1484 892 9152,'-20'-17'3360,"17"14"-2592,-1-1-224,4 4-160,0 0-320,0 0-224,4 10 64,-1 4-800,1 5 480,-4 5-864,-4 0 736,1 2-1312,-5 2 1056</inkml:trace>
  <inkml:trace contextRef="#ctx0" brushRef="#br0" timeOffset="832.268">1536 433 10048,'-23'-43'3712,"23"30"-2880,0-1-224,3 8-1184,5-1 192,4 0-3008</inkml:trace>
  <inkml:trace contextRef="#ctx0" brushRef="#br0" timeOffset="1268.965">1906 782 5408,'-4'0'303,"-9"1"1251,13-1-1522,-1 1 0,1-1 0,0 0-1,-1 0 1,1 1 0,0-1 0,-1 0-1,1 1 1,0-1 0,-1 0 0,1 1-1,0-1 1,0 1 0,-1-1 0,1 0-1,0 1 1,0-1 0,0 1 0,0-1-1,0 1 1,-1-1 0,1 0 0,0 1-1,0-1 1,0 1 0,0-1 0,0 1-1,0-1-31,-8 82 230,2-33-103,-1 1 0,-3-1 1,-4 6-128,-5 28 956,10-48-437,6-28-266,1 1 0,0 1-1,0-1 1,0 0 0,1 0 0,1 1-1,0 3-252,-1-12 31,1 1 1,0-1-1,0 1 0,0-1 0,1 0 0,-1 1 1,0-1-1,0 1 0,0-1 0,0 1 0,0-1 1,0 1-1,1-1 0,-1 0 0,0 1 0,0-1 0,1 0 1,-1 1-1,0-1 0,0 1 0,1-1 0,-1 0 1,1 0-1,-1 1 0,0-1 0,1 0 0,-1 0 0,0 1 1,1-1-1,-1 0 0,1 0 0,-1 0 0,1 0 1,0 1-32,0-2 42,0 1 1,1 0-1,-1 0 0,1-1 1,-1 1-1,0-1 1,1 1-1,-1-1 1,0 0-1,0 1 1,1-1-1,-1 0-42,7-5 105,0 0 1,-1-1-1,3-2-105,-10 8 2,22-23 245,10-15-247,-6 8 31,24-34-457,-1-4 426,2-3-1457,66-88-4767,-80 112 2907</inkml:trace>
  <inkml:trace contextRef="#ctx0" brushRef="#br0" timeOffset="1650.639">2603 891 8544,'-35'-7'3168,"28"14"-2464,-4 15-192,7-5-480,-1 11-128,3 5-160,-3 4 128,1 3-1184,-7 0 704,4 1-2688</inkml:trace>
  <inkml:trace contextRef="#ctx0" brushRef="#br0" timeOffset="1651.639">2592 519 8736,'-20'-31'3232,"24"27"-2528,-1 1-192,5 1-2240,4 2 832,-1 0-4992</inkml:trace>
  <inkml:trace contextRef="#ctx0" brushRef="#br0" timeOffset="2114.53">3587 675 8544,'-8'-7'947,"6"6"-766,0-1-1,0 1 1,0-1 0,0 1 0,0 0 0,0 0-1,0 0 1,0 0 0,0 0 0,0 1 0,0-1-1,-1 1 1,1-1 0,0 1 0,0 0 0,-2 0-181,-12 1-212,0 2 0,0 0-1,0 1 1,0 1 0,1 0 0,-11 6 212,3-3-418,-15 6 253,0 1-1,1 2 1,1 1 0,1 2-1,-5 6 166,37-25 11,1 1-1,0 0 1,-1 0-1,1 0 0,0 0 1,0 1-1,0-1 1,0 1-1,0-1 0,1 1 1,-1 0-1,1-1 0,-1 2-10,2-3 2,0 0 0,0-1 0,0 1 0,0 0 0,0 0 0,0 0 0,0-1 0,0 1 0,0 0 0,0 0 0,0-1 0,0 1 0,1 0 0,-1 0 0,0-1 0,0 1 0,1 0-1,-1-1 1,1 1 0,-1 0-2,2 0-7,-1 1-1,0-1 0,0 0 1,1 0-1,-1 0 1,0-1-1,1 1 0,-1 0 1,1 0-1,0-1 0,-1 1 1,1-1-1,0 1 8,50 10-430,-34-8 386,1 1-1,-1 1 1,0 1-1,13 6 45,-30-12 29,1 1-1,-1-1 1,0 1-1,1 0 1,-1 0-1,0-1 1,0 1-1,0 0 0,0 0 1,1 0-1,-1 0 1,-1 1-1,1-1 1,0 0-1,0 0 1,0 1-1,-1-1 1,1 0-1,-1 1 1,1-1-1,-1 0 1,1 2-29,-1-1 71,0 0 1,0 0-1,0 1 0,0-1 1,-1 0-1,1 0 1,-1 0-1,0 0 0,1 0 1,-1 1-1,0-1 0,0-1 1,-1 3-72,-4 5 239,-1-1 1,1 1-1,-1-2 1,-1 1-1,-6 5-239,-3 0 249,0 0 1,0-2-1,-18 9-249,-14 9 564,25-13-444,-2-2 1,1-1 0,-2-1-1,1-1 1,-19 4-121,-10 2-1494,8-1 380</inkml:trace>
  <inkml:trace contextRef="#ctx0" brushRef="#br0" timeOffset="2516.533">4014 1151 7552,'-23'-13'2816,"15"16"-2208,1-3-160,3 0 960,0 0-864,-3 3 128,-2 1-384,2-1-704,3 6 224,-3 2-1824,0 6 1088,-1 3-1216,1-4 1248,-2 5-1248,3-4 1248,-3-4-1760</inkml:trace>
  <inkml:trace contextRef="#ctx0" brushRef="#br0" timeOffset="2890.874">4042 704 9312,'-34'-27'3424,"30"27"-2656,4-2-192,0 2-2656</inkml:trace>
  <inkml:trace contextRef="#ctx0" brushRef="#br0" timeOffset="3275.459">4730 953 4800,'-22'-10'2159,"-1"2"0,-5-1-2159,7 2 476,13 5-375,0-1-1,0 1 0,0 1 0,0-1 1,0 1-1,-1 1 0,1 0 0,0 0 1,-1 0-101,3 1 68,1 0 0,0 0 0,0 1 0,0-1 0,0 1 0,0 0 1,0 1-1,0-1 0,1 1 0,-1 0 0,1 0 0,0 0 0,0 1 0,-3 2-68,-8 11 173,0 0 1,1 2-1,1-1 0,-9 18-173,2 0 27,3 0 0,-5 14-27,21-48 2,-23 68 166,21-63-17,2 0 1,-1 1-1,1-1 0,0 0 1,0 1-1,1-1 1,0 1-1,1 3-151,-1-10 49,0 1-1,0-1 1,0 1-1,1-1 1,-1 0-1,0 1 0,1-1 1,-1 0-1,1 0 1,0 1-1,-1-1 1,1 0-1,0 0 1,0 0-1,0 0 1,-1 0-1,1 0 1,0 0-1,0 0 0,1 0 1,-1-1-1,0 1 1,0 0-1,0 0 1,1-1-1,-1 1 1,0-1-1,0 0 1,1 1-1,-1-1 1,0 0-1,1 1 0,-1-1 1,0 0-1,1 0 1,-1 0-1,1-1 1,0 1-49,5-1 98,-1-1 0,1 1 0,-1-2 0,1 1 0,-1-1 0,0 1 0,2-3-98,4-2-294,0-1 1,0 0-1,0-1 0,-1 0 0,0-1 0,2-3 294,5-7-2180,-1 0 1,13-22 2179,2-8-5312</inkml:trace>
  <inkml:trace contextRef="#ctx0" brushRef="#br0" timeOffset="3639.781">4800 815 3648,'5'4'252,"0"-1"0,-1 1 0,1 0 0,-1 0 0,1 0 0,-1 0 0,0 1 1,-1 0-1,1 0 0,-1 0 0,0 0 0,0 1 0,1 4-252,-1-2 221,-1 1 0,0-1 0,0 1 0,-1-1 0,0 1 0,0 0 0,-1 0 0,0-1 0,-1 1-221,-2 16 291,-2 0-1,0 0 0,-2-1 0,0 0 0,-2 0 1,-2 2-291,3-6 125,1 0 0,-4 19-125,11-39 5,0 1 0,-1-1-1,1 0 1,0 1 0,0-1 0,0 0-1,0 1 1,0-1 0,0 0-1,0 1 1,0-1 0,0 0 0,0 1-1,0-1 1,0 0 0,0 1-1,0-1 1,0 0 0,0 1 0,0-1-1,0 0 1,0 1 0,1-1-1,-1 0 1,0 1 0,0-1-1,0 0 1,1 0 0,-1 1 0,0-1-1,0 0 1,1 0 0,-1 1-1,0-1 1,0 0 0,1 0 0,-1 0-1,0 1 1,1-1 0,-1 0-1,0 0 1,1 0 0,-1 0 0,0 0-1,1 0 1,-1 0 0,0 0-1,1 0 1,-1 0 0,0 0 0,1 0-1,-1 0 1,0 0 0,1 0-1,-1 0-4,21-8 117,-20 8-114,27-17 49,-2 0-1,0-1 1,0-2 0,7-9-52,-13 12 1,-1 1 51,21-18 458,1 2 0,25-13-510,-62 42 90,1 1 0,0-1-1,-1 1 1,1 0 0,0 0 0,1 0 0,-1 1 0,2-1-90,-5 2 12,-1 0 0,1 0-1,0 0 1,-1 0 0,1 0 0,0 0 0,-1 1 0,1-1 0,0 0 0,-1 1 0,1-1 0,0 1 0,-1 0 0,1 0 0,-1-1 0,1 1 0,-1 0 0,0 0 0,1 0 0,-1 0 0,0 1-1,0-1 1,1 0 0,-1 1 0,0-1 0,0 1-12,8 14-379,-2 0-1,1 0 1,-2 1-1,0 0 1,2 13 379,-1-7-2670,0 0 0,10 19 2670,11 8-3637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47.025"/>
    </inkml:context>
    <inkml:brush xml:id="br0">
      <inkml:brushProperty name="width" value="0.1" units="cm"/>
      <inkml:brushProperty name="height" value="0.1" units="cm"/>
    </inkml:brush>
  </inkml:definitions>
  <inkml:trace contextRef="#ctx0" brushRef="#br0">58 214 7712,'-41'-6'2506,"25"6"-1233,23 2-1010,219-13-160,-58 2 274,185-6 64,20 0-2754,-221 9-2065,-83 5 1114</inkml:trace>
  <inkml:trace contextRef="#ctx0" brushRef="#br0" timeOffset="522.87">805 137 7232,'-9'3'643,"8"-3"-559,-1 0-1,1 0 1,0 1-1,-1-1 1,1 1-1,0-1 1,-1 1-1,1-1 1,0 1-1,0 0 1,0-1-1,-1 1 1,1 0-1,0 0 1,0 0-1,0 0 1,0 0-1,1 0 1,-1 0-1,0 0 1,0 0-1,1 1 1,-1-1-1,0 0 1,1 0-1,-1 1 1,1-1-1,0 0 1,-1 1-1,1-1 1,0 2-84,0-1 58,-2 11 51,1 1 0,1-1 0,0 0-1,1 0 1,2 11-109,2 3 200,-2 0 0,0 0-1,-2 0 1,-1 0-1,-2 0 1,0 1 0,-4 10-200,-8 36 1152,-3 0 0,-5 2-1152,-5 4 149,-29 59-149,20-54-405,-16 37-2801,33-76 1468</inkml:trace>
  <inkml:trace contextRef="#ctx0" brushRef="#br0" timeOffset="1540.181">1310 907 5056,'0'0'47,"-1"0"1,1 0 0,0-1-1,0 1 1,-1 0-1,1 0 1,0 0 0,0 0-1,-1 0 1,1 0-1,0 0 1,0 0 0,0-1-1,-1 1 1,1 0-1,0 0 1,0 0-1,0 0 1,-1-1 0,1 1-1,0 0 1,0 0-1,0-1 1,0 1 0,0 0-1,0 0 1,-1-1-1,1 1 1,0 0 0,0 0-1,0-1 1,0 1-1,0 0 1,0 0 0,0-1-1,0 1 1,0 0-1,0 0 1,0-1-48,10-8 728,22-8-315,-29 16-306,27-10-153,0 0 0,10 0 46,35-12 54,-27 5-28,42-23-26,-70 30 103,0-1-1,-1 0 1,0-1-1,-1-2 1,7-6-103,-24 20 68,0 0 0,0 0 0,0 1 0,-1-1 0,1 0 0,0 0 0,0 0 0,-1 0 0,1 0 0,0 0 0,-1 0 0,1 0 0,-1 0 0,0 0 0,1-1 0,-1 1 0,0 0 0,1 0 0,-1 0 1,0-1-1,0 1 0,0 0-68,-1 0 63,1 0 0,0 0 0,-1 0 0,1 0 0,-1 1 0,0-1 0,1 0 0,-1 0 0,0 0 0,1 1 0,-1-1 0,0 1 0,0-1 0,1 0 0,-1 1 0,0-1 0,0 1 0,0 0 0,0-1 0,0 1-63,-6-2 187,0 0 1,0 0 0,1 1-1,-1 0 1,0 0 0,-6 1-188,-12 1 330,1 1-1,-1 2 1,1 0 0,0 1 0,-17 7-330,-29 12 655,-16 11-655,10-2 1239,-62 38-1239,90-43 629,2 3-1,1 1 1,-11 13-629,43-33 86,-1 0 1,2 1-1,-1 1 1,2 0 0,0 1-1,1 0 1,-1 2-87,8-10 29,-1 0 1,1 0 0,0 0-1,1 1 1,0-1 0,0 0-1,1 1 1,-1 3-30,2-6 27,0 0 0,0 0 0,0 0 0,1 0 0,0 0 0,0 0 0,0 0 0,0-1 0,1 1 0,0 0 0,0-1 0,0 1 0,2 1-27,0 1 5,1-1-1,0 0 1,0-1-1,1 1 0,0-1 1,0 0-1,0-1 0,0 1 1,1-1-1,0-1 0,0 1 1,0-1-1,0 0 1,7 1-5,9 3 10,0-1 0,0-2 0,0 0 0,6-1-10,10 0-305,0-3 0,0 0 0,0-3 0,0-1 0,0-2 0,-1-2 0,5-3 305,23-9-2579,0-2 0,-2-4 0,36-20 2579,-14 2-2293</inkml:trace>
  <inkml:trace contextRef="#ctx0" brushRef="#br0" timeOffset="2880.937">2628 24 2976,'-3'-7'545,"2"5"-417,0 1 0,0-1 0,0 0-1,0 1 1,0-1 0,0 0 0,-1 1 0,1-1 0,0 1-128,0 0 880,0 1-802,1 0 0,-1 0 0,1 0 0,-1 0 0,1 0 1,-1 0-1,1 1 0,-1-1 0,1 0 0,-1 0 0,1 0 0,-1 1 1,1-1-1,-1 0 0,1 0 0,-1 1 0,1-1 0,-1 0 0,1 1 0,-1-1-78,-2 14 544,0-1 0,0 0 0,0 13-544,-1 6 347,-14 81 557,-6-1 0,-17 41-904,-67 176 2144,66-197-1371,42-132-763,0 1 1,0-1-1,-1 1 0,1 0 0,0-1 1,0 1-1,0 0 0,0-1 0,0 1 0,0-1 1,0 1-1,0 0 0,0-1 0,0 1 1,0 0-1,0-1 0,1 1-10,-1-1 5,0 0 0,0 1 0,0-1 0,0 0 0,1 0 0,-1 0 0,0 0 0,0 0 0,0 1 0,1-1 0,-1 0 0,0 0 0,0 0 0,1 0 0,-1 0 0,0 0 0,0 0 0,1 0 0,-1 0 0,0 0 0,0 0 0,1 0 0,-1 0 0,0 0 0,0 0 0,1 0 0,-1 0 0,0 0-5,2-1 6,0 0 0,0 1 0,0-1 0,0 0 0,0 0 0,0-1 0,0 1 0,-1 0 0,2-1-6,15-17-30,-1-1 0,-1 0 0,0-1 0,8-17 30,7-7-72,2-1 87,10-8-15,-29 38 19,1 0 0,0 1 0,1 1 0,16-10-19,-27 20 26,0 1 0,0 0 0,0 1 1,0-1-1,1 1 0,-1 0 0,6-1-26,-9 2 30,0 1-1,1 0 1,-1-1-1,1 1 1,-1 0-1,0 0 1,1 1-1,-1-1 1,0 1-1,1-1 1,-1 1-1,0-1 1,0 1-1,1 0 1,-1 0-1,0 0 1,0 1-1,0-1 1,0 0-1,0 1-29,4 4 69,0 0-1,0 0 1,-1 1 0,1 0-1,-2 0 1,1 0 0,-1 0-1,0 1 1,0 0-1,-1 0 1,0 0 0,0 1-69,5 22-199,-1 0 0,2 19 199,-8-46-42,21 129-5659,-15-98 3648</inkml:trace>
  <inkml:trace contextRef="#ctx0" brushRef="#br0" timeOffset="4038.145">2111 649 1568,'0'0'16,"0"0"1,0 0-1,0 0 0,0 0 0,-1-1 1,1 1-1,0 0 0,0 0 1,0 0-1,0 0 0,0 0 0,-1 0 1,1 0-1,0 0 0,0 0 1,0 0-1,0 0 0,0 0 0,-1 0 1,1-1-1,0 1 0,0 0 1,0 0-1,0 0 0,0 0 0,0 0 1,0 0-1,0-1 0,0 1 1,0 0-1,-1 0 0,1 0 0,0 0 1,0 0-1,0-1 0,0 1 1,0 0-1,0 0 0,0 0 0,0-1-16,3-8 652,8-12 445,-9 19-948,2-4 177,-2 4-144,-1 0 1,0 0 0,1 0-1,-1-1 1,0 1 0,0 0-1,0 0 1,0-1-183,-3 3 264,1 0 1,0 0-1,-1 0 1,1 0-1,-1 1 1,1-1-1,-1 0 1,1 1 0,0-1-1,-1 1-264,-10 4 430,1 0 0,0 1 1,0 0-1,1 1 0,-1 0 0,1 1 0,-2 2-430,-20 20 766,-11 14-766,34-34 148,-8 9 215,1 2 0,1-1-1,-11 23-362,17-27 155,1 1 0,1 0-1,1 0 1,0 0 0,-3 16-155,8-28 13,0-1 1,1 1 0,-1-1 0,1 1-1,0-1 1,0 1 0,0 0 0,1-1 0,-1 1-1,1-1 1,0 1 0,1-1 0,-1 0-1,1 0 1,0 1 0,0-1 0,0 0 0,0 0-1,1-1 1,0 1 0,0 0 0,0-1-1,0 0 1,0 0 0,1 0 0,-1 0 0,1 0-1,0-1 1,0 1 0,0-1 0,0 0-1,0 0 1,0-1 0,1 1 0,-1-1 0,1 0-14,11 1-124,1 0 1,-1-1-1,1-1 1,0-1-1,-1 0 1,1-1 123,42-8-3390,2-3 3390,-36 7-1443,53-13-1351,-5-9-854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41.825"/>
    </inkml:context>
    <inkml:brush xml:id="br0">
      <inkml:brushProperty name="width" value="0.1" units="cm"/>
      <inkml:brushProperty name="height" value="0.1" units="cm"/>
    </inkml:brush>
  </inkml:definitions>
  <inkml:trace contextRef="#ctx0" brushRef="#br0">925 358 2400,'6'-28'1032,"-5"23"-858,1 0-1,-1 0 0,-1 0 0,1 0 1,0-2-174,-1 3 177,-1 1 0,1-1 0,0 1 1,-1 0-1,0-1 0,0 1 0,0-1 1,0 1-1,0 0 0,-1 0 0,0 0 1,1 0-1,-1 0 0,0 0 0,0 0 1,-1 1-1,1-1 0,-1 1 0,0-1-177,0 0 155,-1 0-1,0 1 0,0-1 0,0 1 0,-1 0 0,1 0 0,0 0 0,-1 1 0,0 0 0,1 0 0,-1 0 1,0 0-1,1 1 0,-2-1-154,-18 1 352,-1 0 0,1 2 0,0 1 0,0 0 0,0 2 0,0 1 0,1 1 0,0 0 0,0 2 0,1 1 0,0 1 0,1 1 0,0 0 0,1 2 0,-11 9-352,-7 11 378,2 2 1,2 2 0,-14 19-379,6-2 123,1 2 1,4 1-1,2 2 1,2 2-1,4 0 1,-15 47-124,31-73 59,1 2 0,-4 25-59,13-47 28,0 1 0,1-1 0,1 1 0,1-1 0,1 1 0,0-1 0,2 10-28,-2-19 4,1 0 0,0 0 0,0 0 0,0 0 0,1 0 0,0-1 0,1 1 0,-1-1 0,1 0-1,0 0 1,1 0 0,-1-1 0,1 1 0,0-1 0,1 0 0,-1-1 0,1 1 0,0-1 0,0 0-1,0-1 1,1 1 0,-1-1 0,1 0 0,0-1 0,0 0 0,0 0-4,7 1 12,0-1 0,1 0 0,-1-1 0,0 0 1,0-2-1,1 1 0,-1-2 0,8-1-12,6-3 16,0-1-1,-1-1 1,21-10-16,-13 3 21,-1-2 0,-1-2 0,0-1 0,-2-1 0,0-1 0,-2-2 1,1-2-22,25-27 25,-2-2 0,-2-3 1,-3-3-26,-20 24-314,-1-1 1,-3-1-1,-1-2 1,-1 0-1,-3-2 1,-1 0-1,-3-1 1,-1 0 0,-2-1 313,-8 28-830,-1 0 0,-1 0 0,0 1 1,-1-1-1,-1 0 0,-1-1 1,0-3 829,0 16-442,0 0 0,0 1 0,0-1 0,0 0 0,-1 1 0,0-1 0,-1-2 442,1 4-502,0 0 0,-1 0 0,1 0 0,-1 0 0,0 1 0,1-1 0,-3 0 502</inkml:trace>
  <inkml:trace contextRef="#ctx0" brushRef="#br0" timeOffset="1394.382">1563 378 4224,'-2'-1'239,"-1"0"0,0 1-1,0-1 1,1 1 0,-1-1 0,0 1 0,0 0-1,0 0 1,0 0 0,0 1 0,1-1 0,-1 1 0,0-1-1,-2 2-238,3-1 57,1 0-1,0-1 1,-1 1-1,1 0 1,0 1-1,0-1 0,0 0 1,0 0-1,0 0 1,0 1-1,0-1 0,0 0 1,0 1-1,0-1 1,1 1-1,-1-1 1,1 1-1,-1 0 0,1-1 1,0 1-1,-1-1 1,1 1-1,0 0 1,0-1-1,0 1 0,0 1-56,0 5 264,1-3 0,-1-1-1,0 1 1,0-1 0,-1 1 0,1-1 0,-1 1-1,0-1 1,-1 0 0,1 1 0,-2 2-264,-1 4 263,0-1 0,1 1 1,0 0-1,1 0 1,0 4-264,-6 23 261,-15 37 808,-27 62-1069,-41 68 1430,67-151-708,-18 30-380,41-82-327,0 0 1,0 1 0,0-1-1,1 0 1,-1 0-1,0 1 1,1-1 0,0 0-1,-1 1 1,1-1-1,0 0 1,0 1-16,0-2 7,1 0 0,-1-1 0,0 1-1,0 0 1,1 0 0,-1-1 0,1 1 0,-1 0 0,0 0-1,1-1 1,-1 1 0,1-1 0,0 1 0,-1 0 0,1-1 0,-1 1-1,1-1 1,0 1 0,0-1 0,-1 0 0,1 1 0,0-1-1,0 0 1,-1 1 0,1-1 0,0 0 0,0 0 0,0 0-1,-1 0 1,1 1 0,0-1 0,0-1 0,0 1 0,-1 0-1,2 0-6,8-1 79,-1 0-1,1-1 1,0-1-1,0 1 1,-1-2-1,0 1 1,1-2-79,26-8 341,20-2-285,1 1 0,0 3 0,0 3 0,57-1-56,-19 7-1918,-12 0-3433,-44 0 3026</inkml:trace>
  <inkml:trace contextRef="#ctx0" brushRef="#br0" timeOffset="2250.864">3349 214 2816,'1'-1'45,"-1"0"0,0 0 0,0 0 0,0 0 1,0 0-1,1 0 0,-1 0 0,0 0 0,1 0 0,-1 0 0,1 0 0,-1 1 1,1-1-1,-1 0 0,1 0 0,0 0 0,-1 1 0,1-1 0,0 0 0,-1 1 1,1-1-1,0 1 0,0-1 0,0 1 0,0-1 0,0 1 0,-1 0 0,1-1 0,0 1 1,0 0-1,0 0 0,1-1-45,-1 1 7,0 0 73,0-1 0,0 1 0,0 0 0,0-1 0,0 1 1,0-1-1,0 1 0,0-1 0,-1 1 0,1-1 0,0 1 1,0-1-1,-1 0 0,1 0 0,0 1 0,-1-1 0,1 0 1,-1 0-1,1 0 0,-1 0 0,1 0 0,-1 0 0,0 1 1,1-1-1,-1 0 0,0 0 0,0 0 0,0 0 0,0 0 1,0 0-1,0 0 0,0 0 0,0 0 0,0-1-80,0 1 148,-1 0 0,1-1 0,-1 1-1,0 0 1,1 0 0,-1-1 0,0 1-1,0 0 1,1 0 0,-1 0 0,0 0-1,0 0 1,-1 0 0,1 0 0,0 0-1,0 0 1,0 1 0,0-1 0,-1 0-1,1 1 1,0-1 0,-1 1 0,1-1-1,-1 1-147,-8-1 400,0 0-1,0 0 0,1 1 0,-1 1 1,0 0-1,0 0 0,1 1 0,-9 2-399,-3 0 460,-129 21 1616,-109 23 514,100-13-1406,-9-6-1184,168-29 0,-13 1-39,1 1 0,0 1 0,0 0 1,0 0-1,0 1 0,-1 1 39,11-4-7,0 0 0,-1 1 0,1-1 0,0 1 0,0-1 0,0 1 0,0 0 0,0-1 0,0 1 0,0 0 1,1 0-1,-1 1 0,1-1 0,-1 0 0,1 0 0,0 1 0,0-1 0,0 1 0,0-1 0,0 1 0,1-1 0,-1 1 0,1-1 1,-1 1-1,1 0 0,0-1 0,0 1 0,0 0 0,1-1 0,-1 1 0,1 0 7,9 46 49,-6-31-80,0-1 0,-1 1 0,-1 0 0,0 6 31,-2 3 23,-1-1-1,-2 0 0,0 0 1,-2 0-1,0 0 0,-2-1 1,-1 0-1,-1 0 0,-1-1 0,-1 0 1,-8 11-23,3-6 25,-16 26 120,-3 0-1,-19 21-144,47-67 52,-12 15-57,19-23 7,-1 0-1,0 0 0,1 0 1,-1 0-1,1 1 1,-1-1-1,1 0 0,0 0 1,0 1-1,-1-1 1,1 0-1,0 0 0,0 1 1,0-1-1,0 0 1,1 0-1,-1 1 0,0-1 1,0 0-1,1 1-1,-1-2 0,1 1 0,-1 0-1,1-1 1,0 1 0,-1 0 0,1-1 0,-1 1 0,1 0-1,0-1 1,0 1 0,-1-1 0,1 0 0,0 1-1,0-1 1,0 0 0,-1 1 0,1-1 0,0 0-1,0 0 1,0 0 0,0 1 0,0-1 0,23 0-49,-16 0 49,30-1 23,0-2 0,27-6-23,75-19-23,-49 9-6,143-16-1426,-78 20-6519,-124 12 2300</inkml:trace>
  <inkml:trace contextRef="#ctx0" brushRef="#br0" timeOffset="2703.814">2678 630 6816,'-7'1'529,"0"-1"1,-1 0-1,1 0 1,-1 0-1,1-1 1,0 0-1,-2-1-529,-4 0 2101,12 2-1995,0 0 1,0 0 0,0 0-1,0 0 1,0 0 0,0 0 0,0-1-1,0 1 1,0 0 0,0 0-1,0-1 1,0 1 0,0-1 0,0 1-1,1-1 1,-1 1 0,0-1-1,0 1 1,1-1 0,-1 0 0,0 0-1,0 0-106,1 1 6,0 0-1,0-1 1,0 1-1,0 0 1,0-1 0,0 1-1,0 0 1,0-1-1,1 1 1,-1 0-1,0 0 1,0-1-1,0 1 1,0 0 0,0-1-1,0 1 1,1 0-1,-1 0 1,0-1-1,0 1 1,0 0 0,1 0-1,-1-1 1,0 1-1,0 0 1,1 0-1,-1 0 1,0-1-1,1 1 1,-1 0 0,0 0-1,1 0-5,9-5-50,1 2-2,0 0 0,1 1 0,0 0 0,10 0 52,0 0-69,40-2-4360,51 4 4429,-51 0-3752,-17 0 120</inkml:trace>
  <inkml:trace contextRef="#ctx0" brushRef="#br0" timeOffset="3486.546">4423 81 3072,'-1'-23'1565,"0"-6"818,0 28-2220,1-1 1,0 1-1,0-1 0,-1 1 1,1-1-1,-1 1 0,1 0 1,-1-1-1,0 1 0,1 0 0,-1-1 1,0 1-1,0 0 0,-1-1-163,0 1 129,1 0-1,-1 0 0,0 0 1,1 0-1,-1 1 0,0-1 0,0 1 1,1-1-1,-1 1 0,0 0 1,0-1-1,0 1 0,0 0 1,0 0-1,1 0 0,-2 1-128,-30 6 1441,0 5-876,1 2 0,1 1 0,1 1 0,-11 8-565,-19 16-212,-32 29 212,71-52-57,-16 18 57,31-30-27,1 1 0,0 0 0,0 0 0,1 0 0,0 1 0,0-1 0,0 1 1,-2 6 26,5-9-14,1-1 1,-1 1 0,0-1 0,1 1 0,0 0-1,0-1 1,0 1 0,0 0 0,1-1 0,-1 1 0,1-1-1,0 1 1,0-1 0,0 1 0,0-1 0,1 1-1,0-1 1,-1 0 0,1 0 0,0 0 0,1 0 0,-1 0-1,0 0 1,2 0 13,7 8-47,1-1-1,-1 0 0,2 0 1,-1-2-1,4 2 48,31 17-98,18 7 98,-16-10-25,13 12 25,-54-32 39,-2 1-1,1-1 1,0 2 0,-1-1-1,0 1 1,3 4-39,-7-8 76,0 1 1,0 0 0,-1-1-1,1 1 1,-1 0-1,1 0 1,-1 0 0,0 0-1,0 0 1,-1 0 0,1 0-1,-1 0 1,1 1-1,-1-1 1,0 0 0,0 0-1,-1 0 1,1 2-77,-1 1 216,-1 1 0,0-1 0,0 1 0,0-1 0,-1 0 0,0 0 0,0 0 0,-1 0 0,0 1-216,-10 12 717,-1-1 0,-1 1-717,11-14 115,-15 17-8,-1-1 0,-1-1 1,-1-1-1,-1-1 0,0-1 0,-2-2 0,0 0 0,0-1 0,-1-2 1,-1-1-1,-1 0-107,14-6-823,-1-1 0,-1-1-1,-6 1 824,-2-2-1807,-19-1 1807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4:57.643"/>
    </inkml:context>
    <inkml:brush xml:id="br0">
      <inkml:brushProperty name="width" value="0.1" units="cm"/>
      <inkml:brushProperty name="height" value="0.1" units="cm"/>
    </inkml:brush>
  </inkml:definitions>
  <inkml:trace contextRef="#ctx0" brushRef="#br0">1049 400 4384,'-4'0'152,"-5"0"292,-1 0-1,0 0 0,1 1 0,-1 1 0,-8 2-443,15-3 124,-1 1-1,1 0 1,0 0 0,0 0 0,0 0 0,1 1 0,-1-1 0,0 1-1,1 0 1,0 0 0,-2 1-124,-4 7 174,2-5-41,1 1 1,1 0-1,-1 0 1,1 0-1,1 0 1,-1 1-1,1 0 1,0 1-134,-6 20 1295,-2 20-1295,4-21 378,-26 143 2159,-2 81-2537,27-195 156,-177 1198 1487,44-529-229,-18 99-380,-10 120-704,114-591-229,18-107-175,-3 99-6,35-297 155,2-17 24,2 0 1,1 0-1,4 31-99,-3-55 22,1 1-1,0-1 0,1 0 0,0 1 1,0-1-1,1-1 0,0 1 0,0-1 1,0 1-1,1-1 0,4 4-21,2 1 9,-1 0 0,2-2 0,-1 1 0,1-1 0,1-1 0,0 0-9,-1-2 8,-1-1-1,1 0 0,0-1 0,0-1 0,0 0 0,1 0 0,12 1-7,9 0 7,0-1 0,16-1-7,267-1 0,-178-3 0,-52 1-34,598-5-9,-3-28-2,-388 6 39,610-88 21,2-30-75,465-66 36,-322 93 153,7 18-3,-696 67-114,2740-181-428,-229 130 435,-2579 77-49,1726 4 126,-581 39-101,-1342-33 22,1929 68-24,-1566-51 7,1240 47 256,-1283-55-255,412 10 89,-158-35 438,-662 13-512,20 0 117,-21 1 66,1-1 0,-1 0 0,0-1 0,1 1-1,-1-1 1,0 0 0,2-1-199,-8 2 12,0 0 0,0 0 0,0 0 0,-1 0-1,1 0 1,0 0 0,0-1 0,0 1-1,-1 0 1,1 0 0,0 0 0,0 0 0,0 0-1,-1 0 1,1 0 0,0-1 0,0 1 0,0 0-1,0 0 1,0 0 0,-1 0 0,1-1 0,0 1-1,0 0 1,0 0 0,0 0 0,0-1 0,0 1-1,0 0 1,0 0 0,0 0 0,0-1-1,0 1 1,0 0 0,0 0 0,0 0 0,0-1-1,0 1 1,0 0 0,0 0 0,0 0 0,0-1-1,0 1 1,0 0 0,0 0 0,0 0 0,0-1-1,1 1 1,-1 0 0,0 0 0,0 0-1,0 0 1,0-1 0,0 1 0,1 0 0,-1 0-1,0 0 1,0 0 0,0 0 0,1 0 0,-1-1-1,0 1 1,0 0 0,0 0 0,1 0 0,-1 0-1,0 0 1,0 0 0,0 0 0,1 0-12,-18-7 11,15 7 43,-69-33 197,35 21-218,-8-3 351,-3-3-384,31 10 115,0 1-1,1-2 0,0 0 0,-10-8-114,9 3-16,1 0 0,0-1 0,1-1 0,0 0 0,2-1 0,0 0 0,0-1 0,2 0 0,0-1 0,2 0 0,0 0 0,1-1 0,1 0 0,0-2 16,-30-136-662,-8-116 662,-2-166-440,27 243 497,-33-442-133,39 322-8,15-6 84,62-505 160,-34 497-192,-11-123 32,-19 374 41,-4 0 0,-3 1 0,-16-73-41,20 140 5,0 1 0,-1-1 1,0 1-1,-1 0 0,0 0 1,0 1-1,-1-1 0,-1 1 1,0 1-1,0-1 0,-1 1 1,0 0-1,0 1 0,-1 0 1,0 0-1,-1 1 0,0 0 1,0 1-1,0 0 0,-1 0 1,0 1-1,-3-1-5,-48-16-47,6 1 142,-29-5-95,-209-38-416,-55 4 416,-489-48-21,-3 49-43,-851 35-405,2 43 549,1648-19-59,-923 24 704,784-16-655,-575 25-92,525-20-9,-1289 60 174,196-38-239,1016-30 85,-753 13 129,334 4-8,424-12-87,-1011 27 87,-280 9-87,634 10-12,7 24 80,864-72-78,-730 71-112,744-71 107,-1216 108 459,349-76 198,114-6-290,254 19-562,553-50 208,-18 2-2228,-36 0 2207,70-5-494,-1 0 1,1 0 0,-1-1-1,1 0 1,-1 0 0,0 0 493,4 0-634,1 0 0,0 1 0,0-1 0,0 0 0,-1 1 0,1-1 0,0 0 0,0 0 0,0 0 0,0 0 0,1 0 1,-1 0-1,0 0 0,0 0 0,0-1 634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24491-9D7D-4BE8-A3CB-1F13D9410491}">
  <ds:schemaRefs>
    <ds:schemaRef ds:uri="http://schemas.microsoft.com/office/2006/metadata/properties"/>
    <ds:schemaRef ds:uri="http://schemas.microsoft.com/office/infopath/2007/PartnerControls"/>
    <ds:schemaRef ds:uri="f58f3564-5582-4a15-b0ac-06bcfce29c67"/>
  </ds:schemaRefs>
</ds:datastoreItem>
</file>

<file path=customXml/itemProps3.xml><?xml version="1.0" encoding="utf-8"?>
<ds:datastoreItem xmlns:ds="http://schemas.openxmlformats.org/officeDocument/2006/customXml" ds:itemID="{41F3E8E7-5107-4AA1-93BD-5828D3760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1831</Words>
  <Characters>10438</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Idaho Edokpayi</cp:lastModifiedBy>
  <cp:revision>18</cp:revision>
  <dcterms:created xsi:type="dcterms:W3CDTF">2019-12-04T05:44:00Z</dcterms:created>
  <dcterms:modified xsi:type="dcterms:W3CDTF">2019-12-04T05:56:00Z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
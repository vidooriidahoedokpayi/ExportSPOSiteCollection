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8EE" w:rsidRDefault="003F38EE">
      <w:pPr>
        <w:pStyle w:val="CommentText"/>
      </w:pPr>
      <w:bookmarkStart w:id="0" w:name="_GoBack"/>
      <w:bookmarkEnd w:id="0"/>
    </w:p>
    <w:p w:rsidR="003F38EE" w:rsidRDefault="003F38EE"/>
    <w:p w:rsidR="000930AA" w:rsidRDefault="000930AA" w:rsidP="000930AA"/>
    <w:p w:rsidR="000930AA" w:rsidRDefault="000930AA" w:rsidP="000930AA"/>
    <w:p w:rsidR="000930AA" w:rsidRDefault="000930AA" w:rsidP="000930AA"/>
    <w:p w:rsidR="000930AA" w:rsidRDefault="000930AA" w:rsidP="000930AA"/>
    <w:p w:rsidR="000930AA" w:rsidRDefault="000930AA" w:rsidP="000930AA"/>
    <w:p w:rsidR="000930AA" w:rsidRDefault="000930AA" w:rsidP="000930AA"/>
    <w:p w:rsidR="000930AA" w:rsidRDefault="000930AA" w:rsidP="000930AA"/>
    <w:p w:rsidR="008B3001" w:rsidRDefault="009D2748" w:rsidP="008B3001">
      <w:pPr>
        <w:pStyle w:val="PrimaryTitle"/>
      </w:pPr>
      <w:r>
        <w:t xml:space="preserve">Electronic Well File </w:t>
      </w:r>
    </w:p>
    <w:p w:rsidR="004A3B3F" w:rsidRPr="00D17854" w:rsidRDefault="004A3B3F" w:rsidP="008B3001">
      <w:pPr>
        <w:pStyle w:val="PrimaryTitle"/>
      </w:pPr>
      <w:r>
        <w:t>Configuration and Deployment</w:t>
      </w:r>
    </w:p>
    <w:p w:rsidR="000930AA" w:rsidRDefault="000930AA" w:rsidP="000930AA"/>
    <w:p w:rsidR="000930AA" w:rsidRPr="00C925A5" w:rsidRDefault="00DB1D2A" w:rsidP="000930AA">
      <w:pPr>
        <w:rPr>
          <w:b/>
        </w:rPr>
      </w:pPr>
      <w:r>
        <w:rPr>
          <w:b/>
        </w:rPr>
        <w:t>October, 2015</w:t>
      </w:r>
    </w:p>
    <w:p w:rsidR="000930AA" w:rsidRDefault="000930AA" w:rsidP="000930AA"/>
    <w:p w:rsidR="00457863" w:rsidRDefault="00457863" w:rsidP="005A589B">
      <w:pPr>
        <w:pStyle w:val="TOCTitle"/>
      </w:pPr>
    </w:p>
    <w:p w:rsidR="00457863" w:rsidRDefault="00457863" w:rsidP="005A589B">
      <w:pPr>
        <w:pStyle w:val="TOCTitle"/>
      </w:pPr>
    </w:p>
    <w:p w:rsidR="00457863" w:rsidRDefault="00457863" w:rsidP="005A589B">
      <w:pPr>
        <w:pStyle w:val="TOCTitle"/>
      </w:pPr>
    </w:p>
    <w:p w:rsidR="00457863" w:rsidRDefault="00457863" w:rsidP="005A589B">
      <w:pPr>
        <w:pStyle w:val="TOCTitle"/>
      </w:pPr>
    </w:p>
    <w:p w:rsidR="00457863" w:rsidRDefault="00457863" w:rsidP="005A589B">
      <w:pPr>
        <w:pStyle w:val="TOCTitle"/>
      </w:pPr>
    </w:p>
    <w:p w:rsidR="00457863" w:rsidRDefault="00457863" w:rsidP="005A589B">
      <w:pPr>
        <w:pStyle w:val="TOCTitle"/>
      </w:pPr>
    </w:p>
    <w:p w:rsidR="00457863" w:rsidRDefault="00457863" w:rsidP="00457863">
      <w:pPr>
        <w:jc w:val="right"/>
        <w:rPr>
          <w:rFonts w:cs="Tahoma"/>
          <w:b/>
          <w:sz w:val="40"/>
        </w:rPr>
      </w:pPr>
      <w:r>
        <w:rPr>
          <w:rFonts w:cs="Tahoma"/>
          <w:b/>
          <w:sz w:val="40"/>
        </w:rPr>
        <w:t xml:space="preserve">                                            </w:t>
      </w:r>
      <w:r w:rsidRPr="00C73051">
        <w:rPr>
          <w:rFonts w:cs="Tahoma"/>
          <w:b/>
          <w:noProof/>
          <w:sz w:val="40"/>
        </w:rPr>
        <w:drawing>
          <wp:inline distT="0" distB="0" distL="0" distR="0" wp14:anchorId="46E73DED" wp14:editId="46E73DEE">
            <wp:extent cx="1364876" cy="342900"/>
            <wp:effectExtent l="0" t="0" r="0" b="0"/>
            <wp:docPr id="9" name="Picture 2" descr="FINAL%20stonebridge%20w_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AL%20stonebridge%20w_ta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b="28571"/>
                    <a:stretch/>
                  </pic:blipFill>
                  <pic:spPr bwMode="auto">
                    <a:xfrm>
                      <a:off x="0" y="0"/>
                      <a:ext cx="1381125" cy="3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ahoma"/>
          <w:b/>
          <w:sz w:val="40"/>
        </w:rPr>
        <w:t xml:space="preserve">   </w:t>
      </w:r>
    </w:p>
    <w:p w:rsidR="00457863" w:rsidRDefault="00457863" w:rsidP="00457863">
      <w:pPr>
        <w:jc w:val="right"/>
      </w:pPr>
    </w:p>
    <w:tbl>
      <w:tblPr>
        <w:tblW w:w="2610" w:type="dxa"/>
        <w:jc w:val="right"/>
        <w:tblLook w:val="01E0" w:firstRow="1" w:lastRow="1" w:firstColumn="1" w:lastColumn="1" w:noHBand="0" w:noVBand="0"/>
      </w:tblPr>
      <w:tblGrid>
        <w:gridCol w:w="2610"/>
      </w:tblGrid>
      <w:tr w:rsidR="00457863" w:rsidRPr="00B82250" w:rsidTr="00355023">
        <w:trPr>
          <w:jc w:val="right"/>
        </w:trPr>
        <w:tc>
          <w:tcPr>
            <w:tcW w:w="2610" w:type="dxa"/>
          </w:tcPr>
          <w:p w:rsidR="00457863" w:rsidRDefault="009D2748" w:rsidP="00355023">
            <w:pPr>
              <w:rPr>
                <w:color w:val="7D7D7D"/>
                <w:sz w:val="16"/>
                <w:szCs w:val="16"/>
              </w:rPr>
            </w:pPr>
            <w:r>
              <w:rPr>
                <w:color w:val="7D7D7D"/>
                <w:sz w:val="16"/>
                <w:szCs w:val="16"/>
              </w:rPr>
              <w:t>4200 E. Skelly Drive</w:t>
            </w:r>
          </w:p>
          <w:p w:rsidR="00457863" w:rsidRPr="00B82250" w:rsidRDefault="00457863" w:rsidP="00466633">
            <w:pPr>
              <w:rPr>
                <w:color w:val="7D7D7D"/>
                <w:sz w:val="16"/>
                <w:szCs w:val="16"/>
              </w:rPr>
            </w:pPr>
            <w:r>
              <w:rPr>
                <w:color w:val="7D7D7D"/>
                <w:sz w:val="16"/>
                <w:szCs w:val="16"/>
              </w:rPr>
              <w:t xml:space="preserve">Suite </w:t>
            </w:r>
            <w:r w:rsidR="00466633">
              <w:rPr>
                <w:color w:val="7D7D7D"/>
                <w:sz w:val="16"/>
                <w:szCs w:val="16"/>
              </w:rPr>
              <w:t>1</w:t>
            </w:r>
            <w:r w:rsidR="009D2748">
              <w:rPr>
                <w:color w:val="7D7D7D"/>
                <w:sz w:val="16"/>
                <w:szCs w:val="16"/>
              </w:rPr>
              <w:t>000</w:t>
            </w:r>
          </w:p>
        </w:tc>
      </w:tr>
      <w:tr w:rsidR="00457863" w:rsidRPr="00B82250" w:rsidTr="00355023">
        <w:trPr>
          <w:jc w:val="right"/>
        </w:trPr>
        <w:tc>
          <w:tcPr>
            <w:tcW w:w="2610" w:type="dxa"/>
          </w:tcPr>
          <w:p w:rsidR="00457863" w:rsidRPr="00B82250" w:rsidRDefault="009D2748" w:rsidP="00466633">
            <w:pPr>
              <w:rPr>
                <w:color w:val="7D7D7D"/>
                <w:sz w:val="16"/>
                <w:szCs w:val="16"/>
              </w:rPr>
            </w:pPr>
            <w:r>
              <w:rPr>
                <w:color w:val="7D7D7D"/>
                <w:sz w:val="16"/>
                <w:szCs w:val="16"/>
              </w:rPr>
              <w:t>Tulsa, OK 74135</w:t>
            </w:r>
          </w:p>
        </w:tc>
      </w:tr>
      <w:tr w:rsidR="00457863" w:rsidRPr="00B82250" w:rsidTr="00355023">
        <w:trPr>
          <w:jc w:val="right"/>
        </w:trPr>
        <w:tc>
          <w:tcPr>
            <w:tcW w:w="2610" w:type="dxa"/>
          </w:tcPr>
          <w:p w:rsidR="00457863" w:rsidRPr="00B82250" w:rsidRDefault="00457863" w:rsidP="00466633">
            <w:pPr>
              <w:rPr>
                <w:color w:val="7D7D7D"/>
                <w:sz w:val="16"/>
                <w:szCs w:val="16"/>
              </w:rPr>
            </w:pPr>
            <w:r>
              <w:rPr>
                <w:color w:val="7D7D7D"/>
                <w:sz w:val="16"/>
                <w:szCs w:val="16"/>
              </w:rPr>
              <w:t xml:space="preserve">Phone:     </w:t>
            </w:r>
            <w:r w:rsidR="009D2748">
              <w:rPr>
                <w:color w:val="7D7D7D"/>
                <w:sz w:val="16"/>
                <w:szCs w:val="16"/>
              </w:rPr>
              <w:t>918-663-8000</w:t>
            </w:r>
          </w:p>
        </w:tc>
      </w:tr>
      <w:tr w:rsidR="00457863" w:rsidRPr="00B82250" w:rsidTr="00355023">
        <w:trPr>
          <w:jc w:val="right"/>
        </w:trPr>
        <w:tc>
          <w:tcPr>
            <w:tcW w:w="2610" w:type="dxa"/>
          </w:tcPr>
          <w:p w:rsidR="00457863" w:rsidRPr="00B82250" w:rsidRDefault="00457863" w:rsidP="00355023">
            <w:pPr>
              <w:rPr>
                <w:color w:val="7D7D7D"/>
                <w:sz w:val="16"/>
                <w:szCs w:val="16"/>
              </w:rPr>
            </w:pPr>
            <w:r>
              <w:rPr>
                <w:color w:val="7D7D7D"/>
                <w:sz w:val="16"/>
                <w:szCs w:val="16"/>
              </w:rPr>
              <w:t>Toll Free: 800-77</w:t>
            </w:r>
            <w:r w:rsidR="009D2748">
              <w:rPr>
                <w:color w:val="7D7D7D"/>
                <w:sz w:val="16"/>
                <w:szCs w:val="16"/>
              </w:rPr>
              <w:t>6-9755</w:t>
            </w:r>
          </w:p>
        </w:tc>
      </w:tr>
      <w:tr w:rsidR="00457863" w:rsidRPr="00B82250" w:rsidTr="00355023">
        <w:trPr>
          <w:trHeight w:val="195"/>
          <w:jc w:val="right"/>
        </w:trPr>
        <w:tc>
          <w:tcPr>
            <w:tcW w:w="2610" w:type="dxa"/>
          </w:tcPr>
          <w:p w:rsidR="00457863" w:rsidRPr="00B82250" w:rsidRDefault="00457863" w:rsidP="00355023">
            <w:pPr>
              <w:rPr>
                <w:color w:val="7D7D7D"/>
                <w:sz w:val="16"/>
                <w:szCs w:val="16"/>
              </w:rPr>
            </w:pPr>
            <w:r w:rsidRPr="00B82250">
              <w:rPr>
                <w:color w:val="7D7D7D"/>
                <w:sz w:val="16"/>
                <w:szCs w:val="16"/>
              </w:rPr>
              <w:t xml:space="preserve">Fax: </w:t>
            </w:r>
            <w:r>
              <w:rPr>
                <w:color w:val="7D7D7D"/>
                <w:sz w:val="16"/>
                <w:szCs w:val="16"/>
              </w:rPr>
              <w:t xml:space="preserve">          </w:t>
            </w:r>
            <w:r w:rsidR="009D2748">
              <w:rPr>
                <w:color w:val="7D7D7D"/>
                <w:sz w:val="16"/>
                <w:szCs w:val="16"/>
              </w:rPr>
              <w:t>918-621-2149</w:t>
            </w:r>
          </w:p>
        </w:tc>
      </w:tr>
    </w:tbl>
    <w:p w:rsidR="00457863" w:rsidRDefault="00457863" w:rsidP="00457863">
      <w:pPr>
        <w:jc w:val="right"/>
        <w:rPr>
          <w:b/>
          <w:sz w:val="12"/>
          <w:szCs w:val="12"/>
        </w:rPr>
      </w:pPr>
    </w:p>
    <w:p w:rsidR="00457863" w:rsidRDefault="00457863" w:rsidP="00457863">
      <w:pPr>
        <w:jc w:val="right"/>
        <w:rPr>
          <w:b/>
          <w:sz w:val="12"/>
          <w:szCs w:val="12"/>
        </w:rPr>
      </w:pPr>
    </w:p>
    <w:p w:rsidR="00457863" w:rsidRDefault="00457863" w:rsidP="00457863">
      <w:pPr>
        <w:jc w:val="right"/>
        <w:rPr>
          <w:b/>
          <w:sz w:val="12"/>
          <w:szCs w:val="12"/>
        </w:rPr>
      </w:pPr>
    </w:p>
    <w:p w:rsidR="00457863" w:rsidRPr="00B82250" w:rsidRDefault="00457863" w:rsidP="00457863">
      <w:pPr>
        <w:jc w:val="right"/>
        <w:rPr>
          <w:b/>
          <w:sz w:val="12"/>
          <w:szCs w:val="12"/>
        </w:rPr>
      </w:pPr>
      <w:r w:rsidRPr="00B82250">
        <w:rPr>
          <w:b/>
          <w:sz w:val="12"/>
          <w:szCs w:val="12"/>
        </w:rPr>
        <w:t>Proprietary and Confidential</w:t>
      </w:r>
    </w:p>
    <w:p w:rsidR="000F2882" w:rsidRPr="000F2882" w:rsidRDefault="00457863" w:rsidP="000F2882">
      <w:pPr>
        <w:pStyle w:val="BodyText"/>
        <w:jc w:val="right"/>
        <w:rPr>
          <w:b/>
          <w:sz w:val="12"/>
        </w:rPr>
      </w:pPr>
      <w:r w:rsidRPr="000F2882">
        <w:rPr>
          <w:b/>
          <w:sz w:val="12"/>
        </w:rPr>
        <w:t xml:space="preserve">This document contains information that is proprietary to Stonebridge and </w:t>
      </w:r>
      <w:proofErr w:type="spellStart"/>
      <w:r w:rsidR="00FF50B0">
        <w:rPr>
          <w:b/>
          <w:sz w:val="12"/>
        </w:rPr>
        <w:t>Bonavista</w:t>
      </w:r>
      <w:proofErr w:type="spellEnd"/>
      <w:r w:rsidR="009D2748">
        <w:rPr>
          <w:b/>
          <w:sz w:val="12"/>
        </w:rPr>
        <w:t xml:space="preserve"> Energy Corporation</w:t>
      </w:r>
      <w:r w:rsidRPr="000F2882">
        <w:rPr>
          <w:b/>
          <w:sz w:val="12"/>
        </w:rPr>
        <w:t>.</w:t>
      </w:r>
    </w:p>
    <w:p w:rsidR="005A589B" w:rsidRDefault="003F38EE" w:rsidP="000F2882">
      <w:pPr>
        <w:pStyle w:val="TitlePageInfo"/>
      </w:pPr>
      <w:r>
        <w:br w:type="page"/>
      </w:r>
      <w:r>
        <w:lastRenderedPageBreak/>
        <w:t xml:space="preserve">Table </w:t>
      </w:r>
      <w:r w:rsidRPr="000F2882">
        <w:t>of</w:t>
      </w:r>
      <w:r>
        <w:t xml:space="preserve"> Contents</w:t>
      </w:r>
    </w:p>
    <w:p w:rsidR="00A37F3A" w:rsidRDefault="00A37F3A" w:rsidP="005A589B">
      <w:pPr>
        <w:pStyle w:val="TOCTitle"/>
      </w:pPr>
    </w:p>
    <w:bookmarkStart w:id="1" w:name="OLE_LINK3"/>
    <w:p w:rsidR="00F6115B" w:rsidRDefault="005C3261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fldChar w:fldCharType="begin"/>
      </w:r>
      <w:r w:rsidR="005A589B">
        <w:instrText xml:space="preserve"> TOC \o "1-3" \h \z \u </w:instrText>
      </w:r>
      <w:r>
        <w:fldChar w:fldCharType="separate"/>
      </w:r>
      <w:hyperlink w:anchor="_Toc433011925" w:history="1">
        <w:r w:rsidR="00F6115B" w:rsidRPr="00FC06C4">
          <w:rPr>
            <w:rStyle w:val="Hyperlink"/>
          </w:rPr>
          <w:t>1</w:t>
        </w:r>
        <w:r w:rsidR="00F6115B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6115B" w:rsidRPr="00FC06C4">
          <w:rPr>
            <w:rStyle w:val="Hyperlink"/>
          </w:rPr>
          <w:t>Assumptions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_Toc433011925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3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3011926" w:history="1">
        <w:r w:rsidR="00F6115B" w:rsidRPr="00FC06C4">
          <w:rPr>
            <w:rStyle w:val="Hyperlink"/>
          </w:rPr>
          <w:t>2</w:t>
        </w:r>
        <w:r w:rsidR="00F6115B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6115B" w:rsidRPr="00FC06C4">
          <w:rPr>
            <w:rStyle w:val="Hyperlink"/>
          </w:rPr>
          <w:t>EWF Solution Configuration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_Toc433011926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3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27" w:history="1">
        <w:r w:rsidR="00F6115B" w:rsidRPr="00FC06C4">
          <w:rPr>
            <w:rStyle w:val="Hyperlink"/>
          </w:rPr>
          <w:t>2.1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Farm Configuration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_Toc433011927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3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28" w:history="1">
        <w:r w:rsidR="00F6115B" w:rsidRPr="00FC06C4">
          <w:rPr>
            <w:rStyle w:val="Hyperlink"/>
          </w:rPr>
          <w:t>2.2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Web Application Configuration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_Toc433011928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4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29" w:history="1">
        <w:r w:rsidR="00F6115B" w:rsidRPr="00FC06C4">
          <w:rPr>
            <w:rStyle w:val="Hyperlink"/>
          </w:rPr>
          <w:t>2.3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Site Collection / Top Level Site Configuration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_Toc433011929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5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0" w:history="1">
        <w:r w:rsidR="00F6115B" w:rsidRPr="00FC06C4">
          <w:rPr>
            <w:rStyle w:val="Hyperlink"/>
            <w:noProof/>
          </w:rPr>
          <w:t>2.3.1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Enable Publishing Features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_Toc433011930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6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1" w:history="1">
        <w:r w:rsidR="00F6115B" w:rsidRPr="00FC06C4">
          <w:rPr>
            <w:rStyle w:val="Hyperlink"/>
            <w:noProof/>
          </w:rPr>
          <w:t>2.3.2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Create ‘Contribute No Delete’ Permission Level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_Toc433011931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6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2" w:history="1">
        <w:r w:rsidR="00F6115B" w:rsidRPr="00FC06C4">
          <w:rPr>
            <w:rStyle w:val="Hyperlink"/>
            <w:noProof/>
          </w:rPr>
          <w:t>2.3.3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Create ‘IT Support’ Permission Level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_Toc433011932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6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3" w:history="1">
        <w:r w:rsidR="00F6115B" w:rsidRPr="00FC06C4">
          <w:rPr>
            <w:rStyle w:val="Hyperlink"/>
            <w:noProof/>
          </w:rPr>
          <w:t>2.3.4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Grant Permissions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_Toc433011933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6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4" w:history="1">
        <w:r w:rsidR="00F6115B" w:rsidRPr="00FC06C4">
          <w:rPr>
            <w:rStyle w:val="Hyperlink"/>
            <w:noProof/>
          </w:rPr>
          <w:t>2.3.5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Configure Production Report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_Toc433011934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8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5" w:history="1">
        <w:r w:rsidR="00F6115B" w:rsidRPr="00FC06C4">
          <w:rPr>
            <w:rStyle w:val="Hyperlink"/>
            <w:noProof/>
          </w:rPr>
          <w:t>2.3.6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Back-Scan Compliance Library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_Toc433011935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8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6" w:history="1">
        <w:r w:rsidR="00F6115B" w:rsidRPr="00FC06C4">
          <w:rPr>
            <w:rStyle w:val="Hyperlink"/>
            <w:noProof/>
          </w:rPr>
          <w:t>2.3.7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Electronic Well File Solution Home Page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_Toc433011936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9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3"/>
        <w:tabs>
          <w:tab w:val="left" w:pos="12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3011937" w:history="1">
        <w:r w:rsidR="00F6115B" w:rsidRPr="00FC06C4">
          <w:rPr>
            <w:rStyle w:val="Hyperlink"/>
            <w:noProof/>
          </w:rPr>
          <w:t>2.3.8</w:t>
        </w:r>
        <w:r w:rsidR="00F6115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6115B" w:rsidRPr="00FC06C4">
          <w:rPr>
            <w:rStyle w:val="Hyperlink"/>
            <w:noProof/>
          </w:rPr>
          <w:t>Set Custom Master Page</w:t>
        </w:r>
        <w:r w:rsidR="00F6115B">
          <w:rPr>
            <w:noProof/>
            <w:webHidden/>
          </w:rPr>
          <w:tab/>
        </w:r>
        <w:r w:rsidR="00F6115B">
          <w:rPr>
            <w:noProof/>
            <w:webHidden/>
          </w:rPr>
          <w:fldChar w:fldCharType="begin"/>
        </w:r>
        <w:r w:rsidR="00F6115B">
          <w:rPr>
            <w:noProof/>
            <w:webHidden/>
          </w:rPr>
          <w:instrText xml:space="preserve"> PAGEREF _Toc433011937 \h </w:instrText>
        </w:r>
        <w:r w:rsidR="00F6115B">
          <w:rPr>
            <w:noProof/>
            <w:webHidden/>
          </w:rPr>
        </w:r>
        <w:r w:rsidR="00F6115B">
          <w:rPr>
            <w:noProof/>
            <w:webHidden/>
          </w:rPr>
          <w:fldChar w:fldCharType="separate"/>
        </w:r>
        <w:r w:rsidR="00F6115B">
          <w:rPr>
            <w:noProof/>
            <w:webHidden/>
          </w:rPr>
          <w:t>10</w:t>
        </w:r>
        <w:r w:rsidR="00F6115B">
          <w:rPr>
            <w:noProof/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38" w:history="1">
        <w:r w:rsidR="00F6115B" w:rsidRPr="00FC06C4">
          <w:rPr>
            <w:rStyle w:val="Hyperlink"/>
          </w:rPr>
          <w:t>2.4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Additional Branding Settings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_Toc433011938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10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39" w:history="1">
        <w:r w:rsidR="00F6115B" w:rsidRPr="00FC06C4">
          <w:rPr>
            <w:rStyle w:val="Hyperlink"/>
          </w:rPr>
          <w:t>2.5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Create Site Template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_Toc433011939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11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40" w:history="1">
        <w:r w:rsidR="00F6115B" w:rsidRPr="00FC06C4">
          <w:rPr>
            <w:rStyle w:val="Hyperlink"/>
          </w:rPr>
          <w:t>2.6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Admin Site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_Toc433011940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12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433011941" w:history="1">
        <w:r w:rsidR="00F6115B" w:rsidRPr="00FC06C4">
          <w:rPr>
            <w:rStyle w:val="Hyperlink"/>
          </w:rPr>
          <w:t>3</w:t>
        </w:r>
        <w:r w:rsidR="00F6115B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ab/>
        </w:r>
        <w:r w:rsidR="00F6115B" w:rsidRPr="00FC06C4">
          <w:rPr>
            <w:rStyle w:val="Hyperlink"/>
          </w:rPr>
          <w:t>Timer Job Configuration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_Toc433011941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12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42" w:history="1">
        <w:r w:rsidR="00F6115B" w:rsidRPr="00FC06C4">
          <w:rPr>
            <w:rStyle w:val="Hyperlink"/>
          </w:rPr>
          <w:t>3.1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Create Timer Jobs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_Toc433011942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14</w:t>
        </w:r>
        <w:r w:rsidR="00F6115B">
          <w:rPr>
            <w:webHidden/>
          </w:rPr>
          <w:fldChar w:fldCharType="end"/>
        </w:r>
      </w:hyperlink>
    </w:p>
    <w:p w:rsidR="00F6115B" w:rsidRDefault="00184B3E">
      <w:pPr>
        <w:pStyle w:val="TOC2"/>
        <w:rPr>
          <w:rFonts w:asciiTheme="minorHAnsi" w:eastAsiaTheme="minorEastAsia" w:hAnsiTheme="minorHAnsi" w:cstheme="minorBidi"/>
          <w:szCs w:val="22"/>
        </w:rPr>
      </w:pPr>
      <w:hyperlink w:anchor="_Toc433011943" w:history="1">
        <w:r w:rsidR="00F6115B" w:rsidRPr="00FC06C4">
          <w:rPr>
            <w:rStyle w:val="Hyperlink"/>
          </w:rPr>
          <w:t>3.2</w:t>
        </w:r>
        <w:r w:rsidR="00F6115B">
          <w:rPr>
            <w:rFonts w:asciiTheme="minorHAnsi" w:eastAsiaTheme="minorEastAsia" w:hAnsiTheme="minorHAnsi" w:cstheme="minorBidi"/>
            <w:szCs w:val="22"/>
          </w:rPr>
          <w:tab/>
        </w:r>
        <w:r w:rsidR="00F6115B" w:rsidRPr="00FC06C4">
          <w:rPr>
            <w:rStyle w:val="Hyperlink"/>
          </w:rPr>
          <w:t>Final Actions</w:t>
        </w:r>
        <w:r w:rsidR="00F6115B">
          <w:rPr>
            <w:webHidden/>
          </w:rPr>
          <w:tab/>
        </w:r>
        <w:r w:rsidR="00F6115B">
          <w:rPr>
            <w:webHidden/>
          </w:rPr>
          <w:fldChar w:fldCharType="begin"/>
        </w:r>
        <w:r w:rsidR="00F6115B">
          <w:rPr>
            <w:webHidden/>
          </w:rPr>
          <w:instrText xml:space="preserve"> PAGEREF _Toc433011943 \h </w:instrText>
        </w:r>
        <w:r w:rsidR="00F6115B">
          <w:rPr>
            <w:webHidden/>
          </w:rPr>
        </w:r>
        <w:r w:rsidR="00F6115B">
          <w:rPr>
            <w:webHidden/>
          </w:rPr>
          <w:fldChar w:fldCharType="separate"/>
        </w:r>
        <w:r w:rsidR="00F6115B">
          <w:rPr>
            <w:webHidden/>
          </w:rPr>
          <w:t>14</w:t>
        </w:r>
        <w:r w:rsidR="00F6115B">
          <w:rPr>
            <w:webHidden/>
          </w:rPr>
          <w:fldChar w:fldCharType="end"/>
        </w:r>
      </w:hyperlink>
    </w:p>
    <w:p w:rsidR="005A589B" w:rsidRDefault="005C3261" w:rsidP="00BE36A1">
      <w:pPr>
        <w:pStyle w:val="TOCTitle"/>
        <w:jc w:val="left"/>
      </w:pPr>
      <w:r>
        <w:fldChar w:fldCharType="end"/>
      </w:r>
      <w:bookmarkEnd w:id="1"/>
    </w:p>
    <w:p w:rsidR="00B978DE" w:rsidRDefault="00B978DE">
      <w:pPr>
        <w:rPr>
          <w:bCs/>
          <w:smallCaps/>
          <w:color w:val="002060"/>
          <w:sz w:val="40"/>
        </w:rPr>
      </w:pPr>
      <w:bookmarkStart w:id="2" w:name="_Toc131476853"/>
      <w:bookmarkStart w:id="3" w:name="_Ref176060879"/>
      <w:bookmarkStart w:id="4" w:name="_Ref176060911"/>
      <w:bookmarkStart w:id="5" w:name="_Ref176670688"/>
      <w:r>
        <w:br w:type="page"/>
      </w:r>
    </w:p>
    <w:p w:rsidR="00CF56E9" w:rsidRDefault="004A3B3F" w:rsidP="00CF56E9">
      <w:pPr>
        <w:pStyle w:val="Heading1"/>
      </w:pPr>
      <w:bookmarkStart w:id="6" w:name="_Toc433011925"/>
      <w:bookmarkStart w:id="7" w:name="_Toc131476856"/>
      <w:bookmarkStart w:id="8" w:name="_Ref176147026"/>
      <w:bookmarkStart w:id="9" w:name="_Ref176147033"/>
      <w:bookmarkStart w:id="10" w:name="_Ref176670697"/>
      <w:bookmarkStart w:id="11" w:name="_Toc162681040"/>
      <w:bookmarkStart w:id="12" w:name="_Toc292875073"/>
      <w:bookmarkEnd w:id="2"/>
      <w:bookmarkEnd w:id="3"/>
      <w:bookmarkEnd w:id="4"/>
      <w:bookmarkEnd w:id="5"/>
      <w:r>
        <w:lastRenderedPageBreak/>
        <w:t>Assumptions</w:t>
      </w:r>
      <w:bookmarkEnd w:id="6"/>
    </w:p>
    <w:p w:rsidR="00053517" w:rsidRDefault="004A3B3F" w:rsidP="005E364B">
      <w:pPr>
        <w:pStyle w:val="BodyText"/>
      </w:pPr>
      <w:r>
        <w:t xml:space="preserve">The </w:t>
      </w:r>
      <w:r w:rsidR="00053517">
        <w:t>current deployment guide assumes that the following preliminary steps have been completed:</w:t>
      </w:r>
    </w:p>
    <w:p w:rsidR="00053517" w:rsidRDefault="00053517" w:rsidP="00D25D8D">
      <w:pPr>
        <w:pStyle w:val="BodyText"/>
        <w:numPr>
          <w:ilvl w:val="0"/>
          <w:numId w:val="2"/>
        </w:numPr>
      </w:pPr>
      <w:r>
        <w:t>SharePoint 2013 Farm installation</w:t>
      </w:r>
    </w:p>
    <w:p w:rsidR="00053517" w:rsidRDefault="00053517" w:rsidP="00D25D8D">
      <w:pPr>
        <w:pStyle w:val="BodyText"/>
        <w:numPr>
          <w:ilvl w:val="0"/>
          <w:numId w:val="2"/>
        </w:numPr>
      </w:pPr>
      <w:r>
        <w:t xml:space="preserve">Installation of SharePoint Reporting Services Server (integrated </w:t>
      </w:r>
      <w:r w:rsidR="002D523E">
        <w:t>mode) and SharePoint Add-In on, as well as creation of Reporting Service Application. Se</w:t>
      </w:r>
      <w:r>
        <w:t>e Appendix for installation details.</w:t>
      </w:r>
    </w:p>
    <w:p w:rsidR="00DB1D2A" w:rsidDel="000C77A1" w:rsidRDefault="00DB1D2A" w:rsidP="00DB1D2A">
      <w:pPr>
        <w:pStyle w:val="BodyText"/>
        <w:numPr>
          <w:ilvl w:val="0"/>
          <w:numId w:val="2"/>
        </w:numPr>
        <w:rPr>
          <w:del w:id="13" w:author="Author"/>
        </w:rPr>
      </w:pPr>
      <w:del w:id="14" w:author="Author">
        <w:r w:rsidDel="000C77A1">
          <w:delText xml:space="preserve">The EWF solution assumes the </w:delText>
        </w:r>
        <w:r w:rsidRPr="00053517" w:rsidDel="000C77A1">
          <w:rPr>
            <w:rFonts w:ascii="Courier New" w:hAnsi="Courier New" w:cs="Courier New"/>
          </w:rPr>
          <w:delText>EWF</w:delText>
        </w:r>
        <w:r w:rsidDel="000C77A1">
          <w:delText xml:space="preserve"> and the </w:delText>
        </w:r>
        <w:r w:rsidRPr="00053517" w:rsidDel="000C77A1">
          <w:rPr>
            <w:rFonts w:ascii="Courier New" w:hAnsi="Courier New" w:cs="Courier New"/>
          </w:rPr>
          <w:delText>EWFBIData</w:delText>
        </w:r>
        <w:r w:rsidDel="000C77A1">
          <w:delText xml:space="preserve"> (well and production data) will reside on the same database servers. </w:delText>
        </w:r>
      </w:del>
    </w:p>
    <w:p w:rsidR="0099456B" w:rsidRDefault="006D6EEF" w:rsidP="0048655A">
      <w:pPr>
        <w:pStyle w:val="Heading1"/>
        <w:rPr>
          <w:ins w:id="15" w:author="Author"/>
        </w:rPr>
      </w:pPr>
      <w:bookmarkStart w:id="16" w:name="_Toc433011926"/>
      <w:bookmarkEnd w:id="7"/>
      <w:bookmarkEnd w:id="8"/>
      <w:bookmarkEnd w:id="9"/>
      <w:bookmarkEnd w:id="10"/>
      <w:bookmarkEnd w:id="11"/>
      <w:bookmarkEnd w:id="12"/>
      <w:r>
        <w:t>EWF</w:t>
      </w:r>
      <w:r w:rsidR="0099456B">
        <w:t xml:space="preserve"> Solution </w:t>
      </w:r>
      <w:r>
        <w:t>Configuration</w:t>
      </w:r>
      <w:bookmarkEnd w:id="16"/>
    </w:p>
    <w:p w:rsidR="000C77A1" w:rsidRDefault="000C77A1" w:rsidP="000C77A1">
      <w:pPr>
        <w:pStyle w:val="Heading2"/>
        <w:tabs>
          <w:tab w:val="clear" w:pos="1026"/>
          <w:tab w:val="num" w:pos="540"/>
        </w:tabs>
        <w:ind w:hanging="1026"/>
        <w:rPr>
          <w:ins w:id="17" w:author="Author"/>
        </w:rPr>
      </w:pPr>
      <w:ins w:id="18" w:author="Author">
        <w:r>
          <w:t>Database Configuration</w:t>
        </w:r>
      </w:ins>
    </w:p>
    <w:p w:rsidR="000C77A1" w:rsidRDefault="000C77A1" w:rsidP="000C77A1">
      <w:pPr>
        <w:pStyle w:val="BodyText"/>
        <w:rPr>
          <w:ins w:id="19" w:author="Author"/>
        </w:rPr>
      </w:pPr>
      <w:ins w:id="20" w:author="Author">
        <w:r>
          <w:t xml:space="preserve">Restore the EWF and </w:t>
        </w:r>
        <w:proofErr w:type="spellStart"/>
        <w:r>
          <w:t>EWFBIData</w:t>
        </w:r>
        <w:proofErr w:type="spellEnd"/>
        <w:r>
          <w:t xml:space="preserve"> </w:t>
        </w:r>
        <w:r w:rsidR="00DD29FE">
          <w:t>databases to the target database server.</w:t>
        </w:r>
      </w:ins>
    </w:p>
    <w:p w:rsidR="00DD29FE" w:rsidRDefault="00DD29FE" w:rsidP="000C77A1">
      <w:pPr>
        <w:pStyle w:val="BodyText"/>
        <w:rPr>
          <w:ins w:id="21" w:author="Author"/>
        </w:rPr>
      </w:pPr>
      <w:ins w:id="22" w:author="Author">
        <w:r>
          <w:t>Create SQL login for use by the application as follows:</w:t>
        </w:r>
      </w:ins>
    </w:p>
    <w:p w:rsidR="00DD29FE" w:rsidRDefault="00DD29FE">
      <w:pPr>
        <w:pStyle w:val="BodyText"/>
        <w:numPr>
          <w:ilvl w:val="0"/>
          <w:numId w:val="26"/>
        </w:numPr>
        <w:rPr>
          <w:ins w:id="23" w:author="Author"/>
        </w:rPr>
        <w:pPrChange w:id="24" w:author="Author">
          <w:pPr>
            <w:pStyle w:val="BodyText"/>
          </w:pPr>
        </w:pPrChange>
      </w:pPr>
      <w:ins w:id="25" w:author="Author">
        <w:r>
          <w:t xml:space="preserve">Username: </w:t>
        </w:r>
        <w:proofErr w:type="spellStart"/>
        <w:r>
          <w:t>ewfuser</w:t>
        </w:r>
        <w:proofErr w:type="spellEnd"/>
      </w:ins>
    </w:p>
    <w:p w:rsidR="00DD29FE" w:rsidRDefault="00DD29FE">
      <w:pPr>
        <w:pStyle w:val="BodyText"/>
        <w:numPr>
          <w:ilvl w:val="0"/>
          <w:numId w:val="26"/>
        </w:numPr>
        <w:rPr>
          <w:ins w:id="26" w:author="Author"/>
        </w:rPr>
        <w:pPrChange w:id="27" w:author="Author">
          <w:pPr>
            <w:pStyle w:val="BodyText"/>
          </w:pPr>
        </w:pPrChange>
      </w:pPr>
      <w:ins w:id="28" w:author="Author">
        <w:r>
          <w:t xml:space="preserve">Password: </w:t>
        </w:r>
        <w:proofErr w:type="spellStart"/>
        <w:r>
          <w:t>ewfpassword</w:t>
        </w:r>
        <w:proofErr w:type="spellEnd"/>
      </w:ins>
    </w:p>
    <w:p w:rsidR="00DD29FE" w:rsidRDefault="00DD29FE" w:rsidP="000C77A1">
      <w:pPr>
        <w:pStyle w:val="BodyText"/>
        <w:rPr>
          <w:ins w:id="29" w:author="Author"/>
        </w:rPr>
      </w:pPr>
      <w:ins w:id="30" w:author="Author">
        <w:r>
          <w:br/>
          <w:t xml:space="preserve">Ensure that </w:t>
        </w:r>
        <w:proofErr w:type="spellStart"/>
        <w:r>
          <w:t>ewfuser</w:t>
        </w:r>
        <w:proofErr w:type="spellEnd"/>
        <w:r>
          <w:t xml:space="preserve"> can access </w:t>
        </w:r>
        <w:r w:rsidRPr="00DD29FE">
          <w:rPr>
            <w:rFonts w:ascii="Courier New" w:hAnsi="Courier New" w:cs="Courier New"/>
            <w:rPrChange w:id="31" w:author="Author">
              <w:rPr/>
            </w:rPrChange>
          </w:rPr>
          <w:t>EWF</w:t>
        </w:r>
        <w:r>
          <w:t xml:space="preserve"> database and reference </w:t>
        </w:r>
        <w:proofErr w:type="spellStart"/>
        <w:r w:rsidRPr="00DD29FE">
          <w:rPr>
            <w:rFonts w:ascii="Courier New" w:hAnsi="Courier New" w:cs="Courier New"/>
            <w:rPrChange w:id="32" w:author="Author">
              <w:rPr/>
            </w:rPrChange>
          </w:rPr>
          <w:t>EWFBIData</w:t>
        </w:r>
        <w:proofErr w:type="spellEnd"/>
        <w:r>
          <w:t xml:space="preserve"> tables through synonyms defined on </w:t>
        </w:r>
        <w:r w:rsidRPr="00DD29FE">
          <w:rPr>
            <w:rFonts w:ascii="Courier New" w:hAnsi="Courier New" w:cs="Courier New"/>
            <w:rPrChange w:id="33" w:author="Author">
              <w:rPr/>
            </w:rPrChange>
          </w:rPr>
          <w:t>EWF</w:t>
        </w:r>
        <w:r>
          <w:t xml:space="preserve"> database.</w:t>
        </w:r>
      </w:ins>
    </w:p>
    <w:p w:rsidR="000C77A1" w:rsidRPr="000C77A1" w:rsidRDefault="000C77A1">
      <w:pPr>
        <w:pStyle w:val="BodyText"/>
        <w:pPrChange w:id="34" w:author="Author">
          <w:pPr>
            <w:pStyle w:val="Heading1"/>
          </w:pPr>
        </w:pPrChange>
      </w:pPr>
    </w:p>
    <w:p w:rsidR="0048655A" w:rsidRDefault="0048655A">
      <w:pPr>
        <w:pStyle w:val="Heading2"/>
        <w:tabs>
          <w:tab w:val="clear" w:pos="1026"/>
          <w:tab w:val="num" w:pos="540"/>
        </w:tabs>
        <w:ind w:hanging="1026"/>
        <w:pPrChange w:id="35" w:author="Author">
          <w:pPr>
            <w:pStyle w:val="Heading2"/>
          </w:pPr>
        </w:pPrChange>
      </w:pPr>
      <w:bookmarkStart w:id="36" w:name="_Toc433011927"/>
      <w:r>
        <w:t>Farm Configuration</w:t>
      </w:r>
      <w:bookmarkEnd w:id="36"/>
      <w:r>
        <w:t xml:space="preserve"> </w:t>
      </w:r>
    </w:p>
    <w:p w:rsidR="0048655A" w:rsidRDefault="0048655A" w:rsidP="00734AF3">
      <w:pPr>
        <w:pStyle w:val="BodyText"/>
      </w:pPr>
      <w:r>
        <w:t>Perform the following farm-level configuration steps:</w:t>
      </w:r>
    </w:p>
    <w:p w:rsidR="0048655A" w:rsidRDefault="0048655A" w:rsidP="00D25D8D">
      <w:pPr>
        <w:pStyle w:val="BodyText"/>
        <w:numPr>
          <w:ilvl w:val="0"/>
          <w:numId w:val="4"/>
        </w:numPr>
      </w:pPr>
      <w:r>
        <w:t>From C</w:t>
      </w:r>
      <w:r w:rsidR="00DB1D2A">
        <w:t>entral Administration</w:t>
      </w:r>
    </w:p>
    <w:p w:rsidR="00BD38BD" w:rsidRDefault="00BD38BD" w:rsidP="00D25D8D">
      <w:pPr>
        <w:pStyle w:val="BodyText"/>
        <w:numPr>
          <w:ilvl w:val="0"/>
          <w:numId w:val="4"/>
        </w:numPr>
      </w:pPr>
      <w:r>
        <w:t>Define the EWF Term Store</w:t>
      </w:r>
    </w:p>
    <w:p w:rsidR="00D455CE" w:rsidRDefault="00D455CE" w:rsidP="00D25D8D">
      <w:pPr>
        <w:pStyle w:val="BodyText"/>
        <w:numPr>
          <w:ilvl w:val="1"/>
          <w:numId w:val="4"/>
        </w:numPr>
      </w:pPr>
      <w:r>
        <w:t>From Central Administration, select the Application Management | Manage Serv</w:t>
      </w:r>
      <w:r w:rsidR="00BD38BD">
        <w:t>ice Applications.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>Select Managed Metadata Service Application and then the ‘Manage’ menu option.</w:t>
      </w:r>
    </w:p>
    <w:p w:rsidR="006C3474" w:rsidRDefault="006C3474" w:rsidP="00D25D8D">
      <w:pPr>
        <w:pStyle w:val="BodyText"/>
        <w:numPr>
          <w:ilvl w:val="1"/>
          <w:numId w:val="4"/>
        </w:numPr>
      </w:pPr>
      <w:r>
        <w:t>Set EWF Support as the Term Store Administrators.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>Create the ‘EWF’ group.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 xml:space="preserve">Import the ‘Comment Category’ term set using the </w:t>
      </w:r>
      <w:r w:rsidRPr="00BD38BD">
        <w:rPr>
          <w:rFonts w:ascii="Courier New" w:hAnsi="Courier New" w:cs="Courier New"/>
        </w:rPr>
        <w:t xml:space="preserve">EWF </w:t>
      </w:r>
      <w:proofErr w:type="spellStart"/>
      <w:r w:rsidRPr="00BD38BD">
        <w:rPr>
          <w:rFonts w:ascii="Courier New" w:hAnsi="Courier New" w:cs="Courier New"/>
        </w:rPr>
        <w:t>TermStore</w:t>
      </w:r>
      <w:proofErr w:type="spellEnd"/>
      <w:r w:rsidRPr="00BD38BD">
        <w:rPr>
          <w:rFonts w:ascii="Courier New" w:hAnsi="Courier New" w:cs="Courier New"/>
        </w:rPr>
        <w:t xml:space="preserve"> - Comment </w:t>
      </w:r>
      <w:proofErr w:type="spellStart"/>
      <w:r w:rsidRPr="00BD38BD">
        <w:rPr>
          <w:rFonts w:ascii="Courier New" w:hAnsi="Courier New" w:cs="Courier New"/>
        </w:rPr>
        <w:t>Category.csv</w:t>
      </w:r>
      <w:proofErr w:type="spellEnd"/>
      <w:r>
        <w:t xml:space="preserve"> file.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 xml:space="preserve">Import the ‘Document Subtype’ term set using the </w:t>
      </w:r>
      <w:r w:rsidRPr="00BD38BD">
        <w:rPr>
          <w:rFonts w:ascii="Courier New" w:hAnsi="Courier New" w:cs="Courier New"/>
        </w:rPr>
        <w:t xml:space="preserve">EWF </w:t>
      </w:r>
      <w:proofErr w:type="spellStart"/>
      <w:r w:rsidRPr="00BD38BD">
        <w:rPr>
          <w:rFonts w:ascii="Courier New" w:hAnsi="Courier New" w:cs="Courier New"/>
        </w:rPr>
        <w:t>TermStore</w:t>
      </w:r>
      <w:proofErr w:type="spellEnd"/>
      <w:r w:rsidRPr="00BD3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D3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Document </w:t>
      </w:r>
      <w:proofErr w:type="spellStart"/>
      <w:r>
        <w:rPr>
          <w:rFonts w:ascii="Courier New" w:hAnsi="Courier New" w:cs="Courier New"/>
        </w:rPr>
        <w:t>Subtype</w:t>
      </w:r>
      <w:r w:rsidRPr="00BD38BD">
        <w:rPr>
          <w:rFonts w:ascii="Courier New" w:hAnsi="Courier New" w:cs="Courier New"/>
        </w:rPr>
        <w:t>.csv</w:t>
      </w:r>
      <w:proofErr w:type="spellEnd"/>
      <w:r>
        <w:t xml:space="preserve"> file.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 xml:space="preserve">Import the ‘Operator’ term set using the </w:t>
      </w:r>
      <w:r w:rsidRPr="00BD38BD">
        <w:rPr>
          <w:rFonts w:ascii="Courier New" w:hAnsi="Courier New" w:cs="Courier New"/>
        </w:rPr>
        <w:t xml:space="preserve">EWF </w:t>
      </w:r>
      <w:proofErr w:type="spellStart"/>
      <w:r w:rsidRPr="00BD38BD">
        <w:rPr>
          <w:rFonts w:ascii="Courier New" w:hAnsi="Courier New" w:cs="Courier New"/>
        </w:rPr>
        <w:t>TermStore</w:t>
      </w:r>
      <w:proofErr w:type="spellEnd"/>
      <w:r w:rsidRPr="00BD3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D38B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Operator</w:t>
      </w:r>
      <w:r w:rsidRPr="00BD38BD">
        <w:rPr>
          <w:rFonts w:ascii="Courier New" w:hAnsi="Courier New" w:cs="Courier New"/>
        </w:rPr>
        <w:t>.csv</w:t>
      </w:r>
      <w:proofErr w:type="spellEnd"/>
      <w:r>
        <w:t xml:space="preserve"> file.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 xml:space="preserve">Import the ‘Partner’ term set using the </w:t>
      </w:r>
      <w:r w:rsidRPr="00BD38BD">
        <w:rPr>
          <w:rFonts w:ascii="Courier New" w:hAnsi="Courier New" w:cs="Courier New"/>
        </w:rPr>
        <w:t xml:space="preserve">EWF </w:t>
      </w:r>
      <w:proofErr w:type="spellStart"/>
      <w:r w:rsidRPr="00BD38BD">
        <w:rPr>
          <w:rFonts w:ascii="Courier New" w:hAnsi="Courier New" w:cs="Courier New"/>
        </w:rPr>
        <w:t>TermStore</w:t>
      </w:r>
      <w:proofErr w:type="spellEnd"/>
      <w:r w:rsidRPr="00BD3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D38B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Partner</w:t>
      </w:r>
      <w:r w:rsidRPr="00BD38BD">
        <w:rPr>
          <w:rFonts w:ascii="Courier New" w:hAnsi="Courier New" w:cs="Courier New"/>
        </w:rPr>
        <w:t>.csv</w:t>
      </w:r>
      <w:proofErr w:type="spellEnd"/>
      <w:r>
        <w:t xml:space="preserve"> file.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 xml:space="preserve">Import the ‘Vendor’ term set using the </w:t>
      </w:r>
      <w:r w:rsidRPr="00BD38BD">
        <w:rPr>
          <w:rFonts w:ascii="Courier New" w:hAnsi="Courier New" w:cs="Courier New"/>
        </w:rPr>
        <w:t xml:space="preserve">EWF </w:t>
      </w:r>
      <w:proofErr w:type="spellStart"/>
      <w:r w:rsidRPr="00BD38BD">
        <w:rPr>
          <w:rFonts w:ascii="Courier New" w:hAnsi="Courier New" w:cs="Courier New"/>
        </w:rPr>
        <w:t>TermStore</w:t>
      </w:r>
      <w:proofErr w:type="spellEnd"/>
      <w:r w:rsidRPr="00BD38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Pr="00BD38B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Vendor</w:t>
      </w:r>
      <w:r w:rsidRPr="00BD38BD">
        <w:rPr>
          <w:rFonts w:ascii="Courier New" w:hAnsi="Courier New" w:cs="Courier New"/>
        </w:rPr>
        <w:t>.csv</w:t>
      </w:r>
      <w:proofErr w:type="spellEnd"/>
      <w:r>
        <w:t xml:space="preserve"> file.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t>Set the EWF Support as the owner of all term sets.</w:t>
      </w:r>
    </w:p>
    <w:p w:rsidR="00BD38BD" w:rsidRDefault="00BD38BD" w:rsidP="00D25D8D">
      <w:pPr>
        <w:pStyle w:val="BodyText"/>
        <w:numPr>
          <w:ilvl w:val="1"/>
          <w:numId w:val="4"/>
        </w:numPr>
      </w:pPr>
      <w:r>
        <w:lastRenderedPageBreak/>
        <w:t>Set the ‘Operator’, ‘Partner’ and ‘Vendor’ terms sets as Open term sets.</w:t>
      </w:r>
    </w:p>
    <w:p w:rsidR="0048655A" w:rsidRDefault="00F22BA6" w:rsidP="00DB1D2A">
      <w:pPr>
        <w:pStyle w:val="BodyText"/>
        <w:numPr>
          <w:ilvl w:val="0"/>
          <w:numId w:val="4"/>
        </w:numPr>
      </w:pPr>
      <w:r>
        <w:t xml:space="preserve">Copy </w:t>
      </w:r>
      <w:proofErr w:type="spellStart"/>
      <w:r w:rsidRPr="00905024">
        <w:rPr>
          <w:rFonts w:ascii="Courier New" w:hAnsi="Courier New" w:cs="Courier New"/>
        </w:rPr>
        <w:t>Bonavista.EWF.SharePoint.wsp</w:t>
      </w:r>
      <w:proofErr w:type="spellEnd"/>
      <w:r>
        <w:t xml:space="preserve"> </w:t>
      </w:r>
      <w:r w:rsidR="00DB1D2A">
        <w:t xml:space="preserve">and </w:t>
      </w:r>
      <w:proofErr w:type="spellStart"/>
      <w:r w:rsidR="00DB1D2A" w:rsidRPr="00DB1D2A">
        <w:t>Bonavista.EWF.TimerJobs.wsp</w:t>
      </w:r>
      <w:proofErr w:type="spellEnd"/>
      <w:r w:rsidR="00DB1D2A">
        <w:t xml:space="preserve"> s</w:t>
      </w:r>
      <w:r>
        <w:t xml:space="preserve">olution file to folder containing SharePoint deployment scripts. </w:t>
      </w:r>
    </w:p>
    <w:p w:rsidR="00905024" w:rsidRDefault="0099456B" w:rsidP="00DB1D2A">
      <w:pPr>
        <w:pStyle w:val="BodyText"/>
        <w:numPr>
          <w:ilvl w:val="0"/>
          <w:numId w:val="4"/>
        </w:numPr>
      </w:pPr>
      <w:r>
        <w:t>For now r</w:t>
      </w:r>
      <w:r w:rsidR="00905024">
        <w:t xml:space="preserve">un </w:t>
      </w:r>
      <w:r w:rsidR="00905024" w:rsidRPr="00F22BA6">
        <w:rPr>
          <w:rFonts w:ascii="Courier New" w:hAnsi="Courier New" w:cs="Courier New"/>
        </w:rPr>
        <w:t>InstallEWF.ps1</w:t>
      </w:r>
      <w:r w:rsidR="00905024">
        <w:t xml:space="preserve"> </w:t>
      </w:r>
      <w:r w:rsidR="006D6EEF">
        <w:t xml:space="preserve">and InstallEWFTimerJovSoln.ps1 </w:t>
      </w:r>
      <w:proofErr w:type="spellStart"/>
      <w:r w:rsidR="00905024">
        <w:t>powershell</w:t>
      </w:r>
      <w:proofErr w:type="spellEnd"/>
      <w:r w:rsidR="00905024">
        <w:t xml:space="preserve"> script to deploy the</w:t>
      </w:r>
      <w:r w:rsidR="00DB1D2A">
        <w:t xml:space="preserve"> farm solutions</w:t>
      </w:r>
      <w:r w:rsidR="00905024">
        <w:t>.</w:t>
      </w:r>
    </w:p>
    <w:p w:rsidR="005F4F2C" w:rsidRDefault="005F4F2C" w:rsidP="00DB1D2A">
      <w:pPr>
        <w:pStyle w:val="BodyText"/>
        <w:numPr>
          <w:ilvl w:val="0"/>
          <w:numId w:val="4"/>
        </w:numPr>
      </w:pPr>
      <w:r>
        <w:t xml:space="preserve">Go to Site Settings | Site Collection features. Activate all custom </w:t>
      </w:r>
      <w:proofErr w:type="spellStart"/>
      <w:r>
        <w:t>Bonavista.EWF</w:t>
      </w:r>
      <w:proofErr w:type="spellEnd"/>
      <w:r>
        <w:t>.* features if these are not already activated.</w:t>
      </w:r>
    </w:p>
    <w:p w:rsidR="00B95ADD" w:rsidRDefault="00B95ADD" w:rsidP="00D25D8D">
      <w:pPr>
        <w:pStyle w:val="BodyText"/>
        <w:numPr>
          <w:ilvl w:val="0"/>
          <w:numId w:val="4"/>
        </w:numPr>
      </w:pPr>
      <w:r>
        <w:t>Enable crawling for search:</w:t>
      </w:r>
    </w:p>
    <w:p w:rsidR="00B95ADD" w:rsidRDefault="00B95ADD" w:rsidP="00D25D8D">
      <w:pPr>
        <w:pStyle w:val="BodyText"/>
        <w:numPr>
          <w:ilvl w:val="1"/>
          <w:numId w:val="4"/>
        </w:numPr>
      </w:pPr>
      <w:r>
        <w:t>From Central Administration, select the Application Management | Manage Service Applications.</w:t>
      </w:r>
    </w:p>
    <w:p w:rsidR="00B95ADD" w:rsidRDefault="00B95ADD" w:rsidP="00D25D8D">
      <w:pPr>
        <w:pStyle w:val="BodyText"/>
        <w:numPr>
          <w:ilvl w:val="1"/>
          <w:numId w:val="4"/>
        </w:numPr>
      </w:pPr>
      <w:r>
        <w:t>Select Search Service Application and then the ‘Manage’ menu option.</w:t>
      </w:r>
    </w:p>
    <w:p w:rsidR="00B95ADD" w:rsidRDefault="00B95ADD" w:rsidP="00D25D8D">
      <w:pPr>
        <w:pStyle w:val="BodyText"/>
        <w:numPr>
          <w:ilvl w:val="1"/>
          <w:numId w:val="4"/>
        </w:numPr>
      </w:pPr>
      <w:r>
        <w:t>Select Content Sources | Local SharePoint Sites.</w:t>
      </w:r>
    </w:p>
    <w:p w:rsidR="002E630D" w:rsidRDefault="002E630D" w:rsidP="00D25D8D">
      <w:pPr>
        <w:pStyle w:val="BodyText"/>
        <w:numPr>
          <w:ilvl w:val="1"/>
          <w:numId w:val="4"/>
        </w:numPr>
      </w:pPr>
      <w:r>
        <w:t>Perform a full crawl. This may take a while to complete.</w:t>
      </w:r>
    </w:p>
    <w:p w:rsidR="00B95ADD" w:rsidRDefault="00B95ADD" w:rsidP="00D25D8D">
      <w:pPr>
        <w:pStyle w:val="BodyText"/>
        <w:numPr>
          <w:ilvl w:val="1"/>
          <w:numId w:val="4"/>
        </w:numPr>
      </w:pPr>
      <w:r>
        <w:t>Enable ‘Continuous Crawling’.</w:t>
      </w:r>
    </w:p>
    <w:p w:rsidR="00955094" w:rsidRDefault="00955094" w:rsidP="00D25D8D">
      <w:pPr>
        <w:pStyle w:val="BodyText"/>
        <w:numPr>
          <w:ilvl w:val="1"/>
          <w:numId w:val="4"/>
        </w:numPr>
      </w:pPr>
      <w:r>
        <w:t>Save changes.</w:t>
      </w:r>
    </w:p>
    <w:p w:rsidR="00B95ADD" w:rsidRDefault="00B95ADD" w:rsidP="00B95ADD">
      <w:pPr>
        <w:pStyle w:val="BodyText"/>
        <w:ind w:left="1080"/>
      </w:pPr>
    </w:p>
    <w:p w:rsidR="007A72C4" w:rsidRDefault="007A72C4">
      <w:pPr>
        <w:pStyle w:val="Heading2"/>
        <w:tabs>
          <w:tab w:val="clear" w:pos="1026"/>
          <w:tab w:val="num" w:pos="540"/>
        </w:tabs>
        <w:ind w:hanging="1026"/>
        <w:pPrChange w:id="37" w:author="Author">
          <w:pPr>
            <w:pStyle w:val="Heading2"/>
          </w:pPr>
        </w:pPrChange>
      </w:pPr>
      <w:bookmarkStart w:id="38" w:name="_Toc433011928"/>
      <w:r>
        <w:t>Web Application Configuration</w:t>
      </w:r>
      <w:bookmarkEnd w:id="38"/>
    </w:p>
    <w:p w:rsidR="007A72C4" w:rsidRDefault="007A72C4" w:rsidP="007A72C4">
      <w:pPr>
        <w:pStyle w:val="BodyText"/>
      </w:pPr>
      <w:r>
        <w:t xml:space="preserve">Update the </w:t>
      </w:r>
      <w:proofErr w:type="spellStart"/>
      <w:r w:rsidRPr="007A72C4">
        <w:rPr>
          <w:rFonts w:ascii="Courier New" w:hAnsi="Courier New" w:cs="Courier New"/>
        </w:rPr>
        <w:t>web.config</w:t>
      </w:r>
      <w:proofErr w:type="spellEnd"/>
      <w:r>
        <w:t xml:space="preserve"> file for Web Application hosting the EWF Solution. This file is usually located under </w:t>
      </w:r>
      <w:r w:rsidRPr="00D455CE">
        <w:rPr>
          <w:rFonts w:ascii="Courier New" w:hAnsi="Courier New" w:cs="Courier New"/>
        </w:rPr>
        <w:t>C:\inetpub\wwwroot\wss\VirtualDirectories\&lt;Web App&gt;</w:t>
      </w:r>
      <w:r>
        <w:t>. Please be sure to make a back-up before editing.</w:t>
      </w:r>
    </w:p>
    <w:p w:rsidR="007A72C4" w:rsidRDefault="007A72C4" w:rsidP="007A72C4">
      <w:pPr>
        <w:pStyle w:val="BodyText"/>
      </w:pPr>
    </w:p>
    <w:p w:rsidR="007A72C4" w:rsidRDefault="007A72C4" w:rsidP="00D25D8D">
      <w:pPr>
        <w:pStyle w:val="BodyText"/>
        <w:numPr>
          <w:ilvl w:val="0"/>
          <w:numId w:val="11"/>
        </w:numPr>
      </w:pPr>
      <w:r>
        <w:t xml:space="preserve">Ensure that </w:t>
      </w:r>
      <w:r w:rsidR="00C72DDD" w:rsidRPr="00C72DDD">
        <w:rPr>
          <w:rFonts w:ascii="Consolas" w:hAnsi="Consolas" w:cs="Consolas"/>
          <w:color w:val="0000FF"/>
          <w:sz w:val="19"/>
          <w:szCs w:val="19"/>
        </w:rPr>
        <w:t>&lt;</w:t>
      </w:r>
      <w:r w:rsidR="00C72DDD" w:rsidRPr="00C72DDD">
        <w:rPr>
          <w:rFonts w:ascii="Consolas" w:hAnsi="Consolas" w:cs="Consolas"/>
          <w:color w:val="A31515"/>
          <w:sz w:val="19"/>
          <w:szCs w:val="19"/>
        </w:rPr>
        <w:t>modules</w:t>
      </w:r>
      <w:r w:rsidR="00C72DDD" w:rsidRPr="00C72DDD"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t xml:space="preserve">node contains entry for Session state module </w:t>
      </w:r>
      <w:r w:rsidR="00FA77D7">
        <w:t>:</w:t>
      </w:r>
    </w:p>
    <w:p w:rsidR="00C72DDD" w:rsidRDefault="00C72DDD" w:rsidP="00C72DD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C72DDD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C72DDD">
        <w:rPr>
          <w:rFonts w:ascii="Consolas" w:hAnsi="Consolas" w:cs="Consolas"/>
          <w:color w:val="A31515"/>
          <w:sz w:val="19"/>
          <w:szCs w:val="19"/>
        </w:rPr>
        <w:t>modules</w:t>
      </w:r>
      <w:r w:rsidRPr="00C72DD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C72DDD">
        <w:rPr>
          <w:rFonts w:ascii="Consolas" w:hAnsi="Consolas" w:cs="Consolas"/>
          <w:color w:val="FF0000"/>
          <w:sz w:val="19"/>
          <w:szCs w:val="19"/>
        </w:rPr>
        <w:t>runAllManagedModulesForAllRequests</w:t>
      </w:r>
      <w:proofErr w:type="spellEnd"/>
      <w:r w:rsidRPr="00C72DDD">
        <w:rPr>
          <w:rFonts w:ascii="Consolas" w:hAnsi="Consolas" w:cs="Consolas"/>
          <w:color w:val="0000FF"/>
          <w:sz w:val="19"/>
          <w:szCs w:val="19"/>
        </w:rPr>
        <w:t>=</w:t>
      </w:r>
      <w:r w:rsidRPr="00C72DDD">
        <w:rPr>
          <w:rFonts w:ascii="Consolas" w:hAnsi="Consolas" w:cs="Consolas"/>
          <w:sz w:val="19"/>
          <w:szCs w:val="19"/>
        </w:rPr>
        <w:t>"</w:t>
      </w:r>
      <w:r w:rsidRPr="00C72DDD">
        <w:rPr>
          <w:rFonts w:ascii="Consolas" w:hAnsi="Consolas" w:cs="Consolas"/>
          <w:color w:val="0000FF"/>
          <w:sz w:val="19"/>
          <w:szCs w:val="19"/>
        </w:rPr>
        <w:t>true</w:t>
      </w:r>
      <w:r w:rsidRPr="00C72DDD">
        <w:rPr>
          <w:rFonts w:ascii="Consolas" w:hAnsi="Consolas" w:cs="Consolas"/>
          <w:sz w:val="19"/>
          <w:szCs w:val="19"/>
        </w:rPr>
        <w:t>"</w:t>
      </w:r>
      <w:r w:rsidRPr="00C72DDD">
        <w:rPr>
          <w:rFonts w:ascii="Consolas" w:hAnsi="Consolas" w:cs="Consolas"/>
          <w:color w:val="0000FF"/>
          <w:sz w:val="19"/>
          <w:szCs w:val="19"/>
        </w:rPr>
        <w:t>&gt;</w:t>
      </w:r>
    </w:p>
    <w:p w:rsidR="00C72DDD" w:rsidRPr="00C72DDD" w:rsidRDefault="00C72DDD" w:rsidP="00C72DDD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…</w:t>
      </w:r>
    </w:p>
    <w:p w:rsidR="00C72DDD" w:rsidRDefault="00C72DDD" w:rsidP="00C72DDD">
      <w:pPr>
        <w:autoSpaceDE w:val="0"/>
        <w:autoSpaceDN w:val="0"/>
        <w:adjustRightInd w:val="0"/>
        <w:ind w:left="360" w:firstLine="792"/>
        <w:rPr>
          <w:rFonts w:ascii="Consolas" w:hAnsi="Consolas" w:cs="Consolas"/>
          <w:color w:val="0000FF"/>
          <w:sz w:val="19"/>
          <w:szCs w:val="19"/>
        </w:rPr>
      </w:pPr>
      <w:r w:rsidRPr="00C72DDD">
        <w:rPr>
          <w:rFonts w:ascii="Consolas" w:hAnsi="Consolas" w:cs="Consolas"/>
          <w:color w:val="0000FF"/>
          <w:sz w:val="19"/>
          <w:szCs w:val="19"/>
        </w:rPr>
        <w:t>&lt;</w:t>
      </w:r>
      <w:r w:rsidRPr="00C72DDD">
        <w:rPr>
          <w:rFonts w:ascii="Consolas" w:hAnsi="Consolas" w:cs="Consolas"/>
          <w:color w:val="A31515"/>
          <w:sz w:val="19"/>
          <w:szCs w:val="19"/>
        </w:rPr>
        <w:t>add</w:t>
      </w:r>
      <w:r w:rsidRPr="00C72D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72DDD">
        <w:rPr>
          <w:rFonts w:ascii="Consolas" w:hAnsi="Consolas" w:cs="Consolas"/>
          <w:color w:val="FF0000"/>
          <w:sz w:val="19"/>
          <w:szCs w:val="19"/>
        </w:rPr>
        <w:t>name</w:t>
      </w:r>
      <w:r w:rsidRPr="00C72DDD">
        <w:rPr>
          <w:rFonts w:ascii="Consolas" w:hAnsi="Consolas" w:cs="Consolas"/>
          <w:color w:val="0000FF"/>
          <w:sz w:val="19"/>
          <w:szCs w:val="19"/>
        </w:rPr>
        <w:t>=</w:t>
      </w:r>
      <w:r w:rsidRPr="00C72DDD">
        <w:rPr>
          <w:rFonts w:ascii="Consolas" w:hAnsi="Consolas" w:cs="Consolas"/>
          <w:sz w:val="19"/>
          <w:szCs w:val="19"/>
        </w:rPr>
        <w:t>"</w:t>
      </w:r>
      <w:proofErr w:type="spellStart"/>
      <w:r w:rsidRPr="00C72DDD">
        <w:rPr>
          <w:rFonts w:ascii="Consolas" w:hAnsi="Consolas" w:cs="Consolas"/>
          <w:color w:val="0000FF"/>
          <w:sz w:val="19"/>
          <w:szCs w:val="19"/>
        </w:rPr>
        <w:t>SessionState</w:t>
      </w:r>
      <w:proofErr w:type="spellEnd"/>
      <w:r w:rsidRPr="00C72DDD">
        <w:rPr>
          <w:rFonts w:ascii="Consolas" w:hAnsi="Consolas" w:cs="Consolas"/>
          <w:sz w:val="19"/>
          <w:szCs w:val="19"/>
        </w:rPr>
        <w:t>"</w:t>
      </w:r>
      <w:r w:rsidRPr="00C72DDD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72DDD" w:rsidRDefault="00C72DDD" w:rsidP="00C72DDD">
      <w:pPr>
        <w:autoSpaceDE w:val="0"/>
        <w:autoSpaceDN w:val="0"/>
        <w:adjustRightInd w:val="0"/>
        <w:ind w:left="360" w:firstLine="79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r w:rsidRPr="00C72DDD">
        <w:rPr>
          <w:rFonts w:ascii="Consolas" w:hAnsi="Consolas" w:cs="Consolas"/>
          <w:color w:val="FF0000"/>
          <w:sz w:val="19"/>
          <w:szCs w:val="19"/>
        </w:rPr>
        <w:t>type</w:t>
      </w:r>
      <w:r w:rsidRPr="00C72DDD">
        <w:rPr>
          <w:rFonts w:ascii="Consolas" w:hAnsi="Consolas" w:cs="Consolas"/>
          <w:color w:val="0000FF"/>
          <w:sz w:val="19"/>
          <w:szCs w:val="19"/>
        </w:rPr>
        <w:t>=</w:t>
      </w:r>
      <w:r w:rsidRPr="00C72DDD">
        <w:rPr>
          <w:rFonts w:ascii="Consolas" w:hAnsi="Consolas" w:cs="Consolas"/>
          <w:sz w:val="19"/>
          <w:szCs w:val="19"/>
        </w:rPr>
        <w:t>"</w:t>
      </w:r>
      <w:proofErr w:type="spellStart"/>
      <w:r w:rsidRPr="00C72DDD">
        <w:rPr>
          <w:rFonts w:ascii="Consolas" w:hAnsi="Consolas" w:cs="Consolas"/>
          <w:color w:val="0000FF"/>
          <w:sz w:val="19"/>
          <w:szCs w:val="19"/>
        </w:rPr>
        <w:t>System.Web.SessionState.SessionStateModule</w:t>
      </w:r>
      <w:proofErr w:type="spellEnd"/>
      <w:r w:rsidRPr="00C72DDD">
        <w:rPr>
          <w:rFonts w:ascii="Consolas" w:hAnsi="Consolas" w:cs="Consolas"/>
          <w:sz w:val="19"/>
          <w:szCs w:val="19"/>
        </w:rPr>
        <w:t>"</w:t>
      </w:r>
      <w:r w:rsidRPr="00C72DDD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72DDD" w:rsidRPr="00C72DDD" w:rsidRDefault="00C72DDD" w:rsidP="00C72DDD">
      <w:pPr>
        <w:autoSpaceDE w:val="0"/>
        <w:autoSpaceDN w:val="0"/>
        <w:adjustRightInd w:val="0"/>
        <w:ind w:left="360" w:firstLine="792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…</w:t>
      </w:r>
    </w:p>
    <w:p w:rsidR="00C72DDD" w:rsidRDefault="00C72DDD" w:rsidP="00C72DD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</w:pPr>
      <w:r w:rsidRPr="00C72DDD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 w:rsidRPr="00C72DDD">
        <w:rPr>
          <w:rFonts w:ascii="Consolas" w:hAnsi="Consolas" w:cs="Consolas"/>
          <w:color w:val="0000FF"/>
          <w:sz w:val="19"/>
          <w:szCs w:val="19"/>
        </w:rPr>
        <w:t>&lt;/</w:t>
      </w:r>
      <w:r w:rsidRPr="00C72DDD">
        <w:rPr>
          <w:rFonts w:ascii="Consolas" w:hAnsi="Consolas" w:cs="Consolas"/>
          <w:color w:val="A31515"/>
          <w:sz w:val="19"/>
          <w:szCs w:val="19"/>
        </w:rPr>
        <w:t>modules</w:t>
      </w:r>
      <w:r w:rsidRPr="00C72DDD">
        <w:rPr>
          <w:rFonts w:ascii="Consolas" w:hAnsi="Consolas" w:cs="Consolas"/>
          <w:color w:val="0000FF"/>
          <w:sz w:val="19"/>
          <w:szCs w:val="19"/>
        </w:rPr>
        <w:t>&gt;</w:t>
      </w:r>
    </w:p>
    <w:p w:rsidR="00C72DDD" w:rsidRPr="00C72DDD" w:rsidRDefault="00C72DDD" w:rsidP="00C72DDD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C72DDD" w:rsidRPr="00FA77D7" w:rsidRDefault="00FA77D7" w:rsidP="00D25D8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 w:rsidRPr="00FA77D7">
        <w:rPr>
          <w:rFonts w:asciiTheme="minorHAnsi" w:hAnsiTheme="minorHAnsi"/>
          <w:sz w:val="20"/>
          <w:szCs w:val="20"/>
        </w:rPr>
        <w:t>Set</w:t>
      </w:r>
      <w: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enableSessionState</w:t>
      </w:r>
      <w:proofErr w:type="spellEnd"/>
      <w:r>
        <w:t xml:space="preserve"> </w:t>
      </w:r>
      <w:r w:rsidRPr="00FA77D7">
        <w:rPr>
          <w:rFonts w:asciiTheme="minorHAnsi" w:hAnsiTheme="minorHAnsi"/>
          <w:sz w:val="20"/>
          <w:szCs w:val="20"/>
        </w:rPr>
        <w:t>to true</w:t>
      </w:r>
      <w:r>
        <w:rPr>
          <w:rFonts w:asciiTheme="minorHAnsi" w:hAnsiTheme="minorHAnsi"/>
          <w:sz w:val="20"/>
          <w:szCs w:val="20"/>
        </w:rPr>
        <w:t>:</w:t>
      </w:r>
    </w:p>
    <w:p w:rsidR="00FA77D7" w:rsidRDefault="00FA77D7" w:rsidP="00FA77D7">
      <w:pPr>
        <w:pStyle w:val="ListParagraph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</w:rPr>
      </w:pPr>
    </w:p>
    <w:p w:rsidR="007A72C4" w:rsidRPr="00664BA6" w:rsidRDefault="00FA77D7" w:rsidP="00664BA6">
      <w:pPr>
        <w:pStyle w:val="ListParagraph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FA77D7">
        <w:rPr>
          <w:rFonts w:ascii="Consolas" w:hAnsi="Consolas" w:cs="Consolas"/>
          <w:color w:val="0000FF"/>
          <w:sz w:val="19"/>
          <w:szCs w:val="19"/>
        </w:rPr>
        <w:t>&lt;</w:t>
      </w:r>
      <w:r w:rsidRPr="00FA77D7">
        <w:rPr>
          <w:rFonts w:ascii="Consolas" w:hAnsi="Consolas" w:cs="Consolas"/>
          <w:color w:val="A31515"/>
          <w:sz w:val="19"/>
          <w:szCs w:val="19"/>
        </w:rPr>
        <w:t>pages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enableSessionState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FF"/>
          <w:sz w:val="19"/>
          <w:szCs w:val="19"/>
        </w:rPr>
        <w:t xml:space="preserve"> ..&gt;</w:t>
      </w:r>
    </w:p>
    <w:p w:rsidR="007A72C4" w:rsidRDefault="00FA77D7" w:rsidP="00D25D8D">
      <w:pPr>
        <w:pStyle w:val="BodyText"/>
        <w:numPr>
          <w:ilvl w:val="0"/>
          <w:numId w:val="11"/>
        </w:numPr>
      </w:pPr>
      <w:r>
        <w:t xml:space="preserve">Ensure that </w:t>
      </w:r>
      <w:proofErr w:type="spellStart"/>
      <w:r w:rsidRPr="00FA77D7">
        <w:rPr>
          <w:rFonts w:ascii="Consolas" w:hAnsi="Consolas" w:cs="Consolas"/>
          <w:color w:val="A31515"/>
        </w:rPr>
        <w:t>customErrors</w:t>
      </w:r>
      <w:proofErr w:type="spellEnd"/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t>is off:</w:t>
      </w:r>
    </w:p>
    <w:p w:rsidR="00FA77D7" w:rsidRDefault="00FA77D7" w:rsidP="00FA77D7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FF"/>
          <w:sz w:val="19"/>
          <w:szCs w:val="19"/>
        </w:rPr>
      </w:pPr>
      <w:r w:rsidRPr="00FA77D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A77D7"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A77D7">
        <w:rPr>
          <w:rFonts w:ascii="Consolas" w:hAnsi="Consolas" w:cs="Consolas"/>
          <w:color w:val="FF0000"/>
          <w:sz w:val="19"/>
          <w:szCs w:val="19"/>
        </w:rPr>
        <w:t>mode</w:t>
      </w:r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Off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FF"/>
          <w:sz w:val="19"/>
          <w:szCs w:val="19"/>
        </w:rPr>
      </w:pPr>
    </w:p>
    <w:p w:rsidR="00FA77D7" w:rsidRDefault="00FA77D7" w:rsidP="00D25D8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urier New"/>
          <w:sz w:val="20"/>
          <w:szCs w:val="20"/>
        </w:rPr>
      </w:pPr>
      <w:r w:rsidRPr="00FA77D7">
        <w:rPr>
          <w:rFonts w:asciiTheme="minorHAnsi" w:hAnsiTheme="minorHAnsi" w:cs="Courier New"/>
          <w:sz w:val="20"/>
          <w:szCs w:val="20"/>
        </w:rPr>
        <w:t>Ensure</w:t>
      </w:r>
      <w:r>
        <w:rPr>
          <w:rFonts w:asciiTheme="minorHAnsi" w:hAnsiTheme="minorHAnsi" w:cs="Courier New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="Courier New"/>
          <w:sz w:val="20"/>
          <w:szCs w:val="20"/>
        </w:rPr>
        <w:t>CallStack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is enabled (set to True)</w:t>
      </w:r>
    </w:p>
    <w:p w:rsidR="00FA77D7" w:rsidRPr="00FA77D7" w:rsidRDefault="00FA77D7" w:rsidP="00FA77D7">
      <w:pPr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FA77D7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A77D7">
        <w:rPr>
          <w:rFonts w:ascii="Consolas" w:hAnsi="Consolas" w:cs="Consolas"/>
          <w:color w:val="A31515"/>
          <w:sz w:val="19"/>
          <w:szCs w:val="19"/>
        </w:rPr>
        <w:t>SafeMode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MaxControls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200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CallStack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True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DirectFileDependencies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10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TotalFileDependencies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250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FF0000"/>
          <w:sz w:val="19"/>
          <w:szCs w:val="19"/>
        </w:rPr>
        <w:t>AllowPageLevelTrace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=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false</w:t>
      </w:r>
      <w:r w:rsidRPr="00FA77D7">
        <w:rPr>
          <w:rFonts w:ascii="Consolas" w:hAnsi="Consolas" w:cs="Consolas"/>
          <w:sz w:val="19"/>
          <w:szCs w:val="19"/>
        </w:rPr>
        <w:t>"</w:t>
      </w:r>
      <w:r w:rsidRPr="00FA77D7">
        <w:rPr>
          <w:rFonts w:ascii="Consolas" w:hAnsi="Consolas" w:cs="Consolas"/>
          <w:color w:val="0000FF"/>
          <w:sz w:val="19"/>
          <w:szCs w:val="19"/>
        </w:rPr>
        <w:t>&gt;</w:t>
      </w:r>
    </w:p>
    <w:p w:rsidR="00FA77D7" w:rsidRPr="00FA77D7" w:rsidRDefault="00FA77D7" w:rsidP="00FA77D7">
      <w:pPr>
        <w:autoSpaceDE w:val="0"/>
        <w:autoSpaceDN w:val="0"/>
        <w:adjustRightInd w:val="0"/>
        <w:rPr>
          <w:rFonts w:cs="Courier New"/>
        </w:rPr>
      </w:pPr>
    </w:p>
    <w:p w:rsidR="00FA77D7" w:rsidRDefault="00FA77D7" w:rsidP="00D25D8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Comment out out-of-the-box </w:t>
      </w:r>
      <w:r w:rsidRPr="00C72DD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Pr="00C72DDD"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Theme="minorHAnsi" w:hAnsiTheme="minorHAnsi" w:cs="Courier New"/>
          <w:sz w:val="20"/>
          <w:szCs w:val="20"/>
        </w:rPr>
        <w:t>node</w:t>
      </w:r>
      <w:r w:rsidR="0060594B">
        <w:rPr>
          <w:rFonts w:asciiTheme="minorHAnsi" w:hAnsiTheme="minorHAnsi" w:cs="Courier New"/>
          <w:sz w:val="20"/>
          <w:szCs w:val="20"/>
        </w:rPr>
        <w:t xml:space="preserve"> (if defined)</w:t>
      </w:r>
    </w:p>
    <w:p w:rsid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FA77D7"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 w:rsidRPr="00FA77D7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appSettings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 xml:space="preserve"> section moved to the end of the file to add entries for EWF </w:t>
      </w: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FA77D7">
        <w:rPr>
          <w:rFonts w:ascii="Consolas" w:hAnsi="Consolas" w:cs="Consolas"/>
          <w:color w:val="008000"/>
          <w:sz w:val="19"/>
          <w:szCs w:val="19"/>
        </w:rPr>
        <w:t xml:space="preserve">configuration </w:t>
      </w:r>
      <w:r w:rsidRPr="00FA77D7">
        <w:rPr>
          <w:rFonts w:ascii="Consolas" w:hAnsi="Consolas" w:cs="Consolas"/>
          <w:color w:val="0000FF"/>
          <w:sz w:val="19"/>
          <w:szCs w:val="19"/>
        </w:rPr>
        <w:t>--&gt;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&lt;!--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appSettings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aspnet:RestrictXmlControls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" value="true"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FeedCacheTime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" value="300"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FeedPageUrl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" value="/_layouts/15/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feed.aspx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?"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key="FeedXsl1" value="/Style Library/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Xsl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 xml:space="preserve"> Style Sheets/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Rss.xsl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" /&gt;</w:t>
      </w:r>
    </w:p>
    <w:p w:rsid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ReportViewerMessages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 xml:space="preserve">" </w:t>
      </w:r>
    </w:p>
    <w:p w:rsid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r w:rsidRPr="00FA77D7">
        <w:rPr>
          <w:rFonts w:ascii="Consolas" w:hAnsi="Consolas" w:cs="Consolas"/>
          <w:color w:val="008000"/>
          <w:sz w:val="19"/>
          <w:szCs w:val="19"/>
        </w:rPr>
        <w:t xml:space="preserve">value="Microsoft.SharePoint.Portal.Analytics.UI.ReportViewerMessages,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Microsoft.SharePoint.Portal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 xml:space="preserve">, Version=15.0.0.0, Culture=neutral, 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PublicKeyToken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=71e9bce111e9429c"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  &lt;add key="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aspnet:AllowAnonymousImpersonation</w:t>
      </w:r>
      <w:proofErr w:type="spellEnd"/>
      <w:r w:rsidRPr="00FA77D7">
        <w:rPr>
          <w:rFonts w:ascii="Consolas" w:hAnsi="Consolas" w:cs="Consolas"/>
          <w:color w:val="008000"/>
          <w:sz w:val="19"/>
          <w:szCs w:val="19"/>
        </w:rPr>
        <w:t>" value="true" /&gt;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  <w:r w:rsidRPr="00FA77D7">
        <w:rPr>
          <w:rFonts w:ascii="Consolas" w:hAnsi="Consolas" w:cs="Consolas"/>
          <w:color w:val="008000"/>
          <w:sz w:val="19"/>
          <w:szCs w:val="19"/>
        </w:rPr>
        <w:t xml:space="preserve">  &lt;/</w:t>
      </w:r>
      <w:proofErr w:type="spellStart"/>
      <w:r w:rsidRPr="00FA77D7">
        <w:rPr>
          <w:rFonts w:ascii="Consolas" w:hAnsi="Consolas" w:cs="Consolas"/>
          <w:color w:val="008000"/>
          <w:sz w:val="19"/>
          <w:szCs w:val="19"/>
        </w:rPr>
        <w:t>appSettings</w:t>
      </w:r>
      <w:proofErr w:type="spellEnd"/>
      <w:r w:rsidRPr="00FA77D7">
        <w:rPr>
          <w:rFonts w:ascii="Consolas" w:hAnsi="Consolas" w:cs="Consolas"/>
          <w:color w:val="0000FF"/>
          <w:sz w:val="19"/>
          <w:szCs w:val="19"/>
        </w:rPr>
        <w:t>--&gt;</w:t>
      </w:r>
    </w:p>
    <w:p w:rsidR="00FA77D7" w:rsidRPr="00FA77D7" w:rsidRDefault="00FA77D7" w:rsidP="00FA77D7">
      <w:pPr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</w:rPr>
      </w:pPr>
    </w:p>
    <w:p w:rsidR="00FA77D7" w:rsidRDefault="00FA77D7" w:rsidP="00D25D8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 w:cs="Courier New"/>
          <w:sz w:val="20"/>
          <w:szCs w:val="20"/>
        </w:rPr>
        <w:t xml:space="preserve">Add EWF-specific settings at the end of  the </w:t>
      </w:r>
      <w:proofErr w:type="spellStart"/>
      <w:r w:rsidRPr="00FA77D7">
        <w:rPr>
          <w:rFonts w:ascii="Courier New" w:hAnsi="Courier New" w:cs="Courier New"/>
          <w:sz w:val="20"/>
          <w:szCs w:val="20"/>
        </w:rPr>
        <w:t>web.config</w:t>
      </w:r>
      <w:proofErr w:type="spellEnd"/>
      <w:r>
        <w:rPr>
          <w:rFonts w:asciiTheme="minorHAnsi" w:hAnsiTheme="minorHAnsi" w:cs="Courier New"/>
          <w:sz w:val="20"/>
          <w:szCs w:val="20"/>
        </w:rPr>
        <w:t xml:space="preserve"> file, just above the closing </w:t>
      </w:r>
      <w:r w:rsidRPr="00C72DDD"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configuation</w:t>
      </w:r>
      <w:proofErr w:type="spellEnd"/>
      <w:r w:rsidRPr="00C72DDD"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Theme="minorHAnsi" w:hAnsiTheme="minorHAnsi" w:cs="Courier New"/>
          <w:sz w:val="20"/>
          <w:szCs w:val="20"/>
        </w:rPr>
        <w:t>tag. Adjust set</w:t>
      </w:r>
      <w:r w:rsidR="00095850">
        <w:rPr>
          <w:rFonts w:asciiTheme="minorHAnsi" w:hAnsiTheme="minorHAnsi" w:cs="Courier New"/>
          <w:sz w:val="20"/>
          <w:szCs w:val="20"/>
        </w:rPr>
        <w:t>tings as needed for target envi</w:t>
      </w:r>
      <w:r>
        <w:rPr>
          <w:rFonts w:asciiTheme="minorHAnsi" w:hAnsiTheme="minorHAnsi" w:cs="Courier New"/>
          <w:sz w:val="20"/>
          <w:szCs w:val="20"/>
        </w:rPr>
        <w:t>r</w:t>
      </w:r>
      <w:r w:rsidR="00095850">
        <w:rPr>
          <w:rFonts w:asciiTheme="minorHAnsi" w:hAnsiTheme="minorHAnsi" w:cs="Courier New"/>
          <w:sz w:val="20"/>
          <w:szCs w:val="20"/>
        </w:rPr>
        <w:t>o</w:t>
      </w:r>
      <w:r w:rsidR="0099456B">
        <w:rPr>
          <w:rFonts w:asciiTheme="minorHAnsi" w:hAnsiTheme="minorHAnsi" w:cs="Courier New"/>
          <w:sz w:val="20"/>
          <w:szCs w:val="20"/>
        </w:rPr>
        <w:t>nment: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&lt;!--</w:t>
      </w:r>
      <w:r w:rsidRPr="005372B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EWF Configuration 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--&gt;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EWFConnectionString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proofErr w:type="spellStart"/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Data Source</w:t>
      </w:r>
      <w:del w:id="39" w:author="Author">
        <w:r w:rsidRPr="005372B3" w:rsidDel="000C77A1">
          <w:rPr>
            <w:rFonts w:ascii="Consolas" w:hAnsi="Consolas" w:cs="Consolas"/>
            <w:color w:val="0000FF"/>
            <w:sz w:val="19"/>
            <w:szCs w:val="19"/>
            <w:highlight w:val="white"/>
          </w:rPr>
          <w:delText>=.;</w:delText>
        </w:r>
      </w:del>
      <w:ins w:id="40" w:author="Author">
        <w:r w:rsidR="000C77A1" w:rsidRPr="005372B3">
          <w:rPr>
            <w:rFonts w:ascii="Consolas" w:hAnsi="Consolas" w:cs="Consolas"/>
            <w:color w:val="0000FF"/>
            <w:sz w:val="19"/>
            <w:szCs w:val="19"/>
            <w:highlight w:val="white"/>
          </w:rPr>
          <w:t>=</w:t>
        </w:r>
        <w:r w:rsidR="000C77A1" w:rsidRPr="00DD29FE">
          <w:rPr>
            <w:rFonts w:ascii="Consolas" w:hAnsi="Consolas" w:cs="Consolas"/>
            <w:color w:val="0000FF"/>
            <w:sz w:val="19"/>
            <w:szCs w:val="19"/>
            <w:highlight w:val="yellow"/>
            <w:rPrChange w:id="41" w:author="Author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&lt;</w:t>
        </w:r>
        <w:proofErr w:type="spellStart"/>
        <w:r w:rsidR="000C77A1" w:rsidRPr="00DD29FE">
          <w:rPr>
            <w:rFonts w:ascii="Consolas" w:hAnsi="Consolas" w:cs="Consolas"/>
            <w:color w:val="0000FF"/>
            <w:sz w:val="19"/>
            <w:szCs w:val="19"/>
            <w:highlight w:val="yellow"/>
            <w:rPrChange w:id="42" w:author="Author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servername</w:t>
        </w:r>
        <w:proofErr w:type="spellEnd"/>
        <w:r w:rsidR="000C77A1" w:rsidRPr="00DD29FE">
          <w:rPr>
            <w:rFonts w:ascii="Consolas" w:hAnsi="Consolas" w:cs="Consolas"/>
            <w:color w:val="0000FF"/>
            <w:sz w:val="19"/>
            <w:szCs w:val="19"/>
            <w:highlight w:val="yellow"/>
            <w:rPrChange w:id="43" w:author="Author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rPrChange>
          </w:rPr>
          <w:t>&gt;</w:t>
        </w:r>
        <w:r w:rsidR="000C77A1" w:rsidRPr="005372B3">
          <w:rPr>
            <w:rFonts w:ascii="Consolas" w:hAnsi="Consolas" w:cs="Consolas"/>
            <w:color w:val="0000FF"/>
            <w:sz w:val="19"/>
            <w:szCs w:val="19"/>
            <w:highlight w:val="white"/>
          </w:rPr>
          <w:t>;</w:t>
        </w:r>
      </w:ins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Initial Catalog=EWF;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User ID=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ewfuser;Password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ewfpassword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providerName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System.Data.SqlClient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proofErr w:type="spellStart"/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aspnet:RestrictXmlControls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FeedCacheTime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300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FeedPageUrl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/_layouts/15/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feed.aspx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FeedXsl1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/Style Library/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Xsl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Style Sheets/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Rss.xsl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ReportViewerMessages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Microsoft.SharePoint.Portal.Analytics.UI.ReportViewerMessages,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Microsoft.SharePoint.Portal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, Version=15.0.0.0, Culture=neutral,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PublicKeyToken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=71e9bce111e9429c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aspnet:AllowAnonymousImpersonation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EWFDistrictImagePath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/_layouts/15/images/Bonavista.EWF.SharePoint/sharepointfoundation16.png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EWFAreaImagePath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/_layouts/15/images/Bonavista.EWF.SharePoint/area_small.gif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EWFFacilityImagePath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/_layouts/15/images/Bonavista.EWF.SharePoint/sitevariation.gif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EWFHomeButtonImageURL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/_layouts/15/images/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Bonavista.EWF.SharePoint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home.png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EWFHardCodedSiteName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wellSite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EWFSupportGroupEmail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records@bonavistaenergy.com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EWFIssueEmailSubject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Issue related to well 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EWFCommentsListName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Well Comments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EWFOwnersGroupName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 Owners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EWFVisitorsGroupName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 Visitors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63BA9" w:rsidRPr="005372B3" w:rsidRDefault="00063BA9" w:rsidP="00063BA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ITSupport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GroupName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EWF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IT Support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63BA9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EWFContributeNoDeletePermissionName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Contribute No Delete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063BA9" w:rsidRPr="005372B3" w:rsidRDefault="00063BA9" w:rsidP="00063BA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EWFITSupport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PermissionName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06353C">
        <w:rPr>
          <w:rFonts w:ascii="Consolas" w:hAnsi="Consolas" w:cs="Consolas"/>
          <w:color w:val="0000FF"/>
          <w:sz w:val="19"/>
          <w:szCs w:val="19"/>
          <w:highlight w:val="white"/>
        </w:rPr>
        <w:t>IT Support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EWFTeamInfoListURLPattern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http://intranet/production/_layouts/listform.aspx?PageType=4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ListId={E173F5DC-5B73-4D78-88B5-B368AE755DAC}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&amp;amp;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ID={0}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EWFTeamInfoHeight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640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EWFTeamInfoWidth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320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EWFSiteTemplate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WellboreSiteTemplate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FeatureGUIDs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94c94ca6-b32f-4da9-a9e3-1f3d343d7ecb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5372B3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EWFWellDocumentsLibraryName</w:t>
      </w:r>
      <w:proofErr w:type="spellEnd"/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372B3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Well Documents</w:t>
      </w:r>
      <w:r w:rsidRPr="005372B3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664BA6" w:rsidRPr="005372B3" w:rsidRDefault="005372B3" w:rsidP="005372B3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5372B3"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r w:rsidRPr="005372B3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594B" w:rsidRDefault="0060594B" w:rsidP="00FA77D7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7A72C4" w:rsidRPr="007A72C4" w:rsidRDefault="00734AF3">
      <w:pPr>
        <w:pStyle w:val="Heading2"/>
        <w:tabs>
          <w:tab w:val="clear" w:pos="1026"/>
          <w:tab w:val="num" w:pos="540"/>
        </w:tabs>
        <w:ind w:hanging="1026"/>
        <w:pPrChange w:id="44" w:author="Author">
          <w:pPr>
            <w:pStyle w:val="Heading2"/>
          </w:pPr>
        </w:pPrChange>
      </w:pPr>
      <w:r>
        <w:t xml:space="preserve"> </w:t>
      </w:r>
      <w:bookmarkStart w:id="45" w:name="_Toc433011929"/>
      <w:r w:rsidR="005836F6">
        <w:t xml:space="preserve">Site Collection </w:t>
      </w:r>
      <w:r w:rsidR="003202A3">
        <w:t>/ Top Level Site Configuration</w:t>
      </w:r>
      <w:bookmarkEnd w:id="45"/>
    </w:p>
    <w:p w:rsidR="00734AF3" w:rsidRDefault="003202A3" w:rsidP="005836F6">
      <w:pPr>
        <w:pStyle w:val="BodyText"/>
      </w:pPr>
      <w:r>
        <w:t xml:space="preserve">For the most part, the following steps should be done at the </w:t>
      </w:r>
      <w:r w:rsidRPr="00F17D53">
        <w:rPr>
          <w:u w:val="single"/>
        </w:rPr>
        <w:t>top-level site</w:t>
      </w:r>
      <w:r>
        <w:t xml:space="preserve"> for the site collection where the </w:t>
      </w:r>
      <w:r w:rsidR="00F17D53">
        <w:t>EWF solution. Additionally, some collection features also need to be activated.</w:t>
      </w:r>
    </w:p>
    <w:p w:rsidR="00E06D7C" w:rsidRDefault="00E06D7C" w:rsidP="0099456B">
      <w:pPr>
        <w:pStyle w:val="Heading3"/>
      </w:pPr>
      <w:bookmarkStart w:id="46" w:name="_Toc433011930"/>
      <w:r>
        <w:t>Enable Publishing Features</w:t>
      </w:r>
      <w:bookmarkEnd w:id="46"/>
    </w:p>
    <w:p w:rsidR="00E06D7C" w:rsidRDefault="00E06D7C" w:rsidP="00E06D7C">
      <w:pPr>
        <w:pStyle w:val="BodyText"/>
      </w:pPr>
      <w:r>
        <w:t>Publishing features need to be enabled to use a custom master page.</w:t>
      </w:r>
    </w:p>
    <w:p w:rsidR="00E06D7C" w:rsidRDefault="00E06D7C" w:rsidP="00E06D7C">
      <w:pPr>
        <w:pStyle w:val="BodyText"/>
      </w:pPr>
      <w:r>
        <w:t>On the top-level site of the site collection:</w:t>
      </w:r>
    </w:p>
    <w:p w:rsidR="00E06D7C" w:rsidRDefault="00E06D7C" w:rsidP="00D25D8D">
      <w:pPr>
        <w:pStyle w:val="BodyText"/>
        <w:numPr>
          <w:ilvl w:val="0"/>
          <w:numId w:val="8"/>
        </w:numPr>
      </w:pPr>
      <w:r>
        <w:t xml:space="preserve">Go to Site Settings | Site Collection Administration | Site Collection Features </w:t>
      </w:r>
    </w:p>
    <w:p w:rsidR="00E06D7C" w:rsidRDefault="00E06D7C" w:rsidP="00D25D8D">
      <w:pPr>
        <w:pStyle w:val="BodyText"/>
        <w:numPr>
          <w:ilvl w:val="0"/>
          <w:numId w:val="8"/>
        </w:numPr>
      </w:pPr>
      <w:r>
        <w:t xml:space="preserve">Activate </w:t>
      </w:r>
      <w:r w:rsidRPr="003344E9">
        <w:rPr>
          <w:rFonts w:ascii="Courier New" w:hAnsi="Courier New" w:cs="Courier New"/>
        </w:rPr>
        <w:t>SharePoint Server Publishing Infrastructure</w:t>
      </w:r>
      <w:r>
        <w:t xml:space="preserve"> feature</w:t>
      </w:r>
    </w:p>
    <w:p w:rsidR="00E06D7C" w:rsidRDefault="00E06D7C" w:rsidP="00D25D8D">
      <w:pPr>
        <w:pStyle w:val="BodyText"/>
        <w:numPr>
          <w:ilvl w:val="0"/>
          <w:numId w:val="8"/>
        </w:numPr>
      </w:pPr>
      <w:r>
        <w:t>Go to Site Settings | Site Actions | Manage Site Features</w:t>
      </w:r>
    </w:p>
    <w:p w:rsidR="00E06D7C" w:rsidRDefault="00E06D7C" w:rsidP="00D25D8D">
      <w:pPr>
        <w:pStyle w:val="BodyText"/>
        <w:numPr>
          <w:ilvl w:val="0"/>
          <w:numId w:val="8"/>
        </w:numPr>
      </w:pPr>
      <w:r>
        <w:t xml:space="preserve">Activate </w:t>
      </w:r>
      <w:r w:rsidRPr="003344E9">
        <w:rPr>
          <w:rFonts w:ascii="Courier New" w:hAnsi="Courier New" w:cs="Courier New"/>
        </w:rPr>
        <w:t>SharePoint Server Publishing</w:t>
      </w:r>
      <w:r>
        <w:t xml:space="preserve"> feature</w:t>
      </w:r>
    </w:p>
    <w:p w:rsidR="00F17D53" w:rsidRDefault="00F17D53" w:rsidP="0099456B">
      <w:pPr>
        <w:pStyle w:val="Heading3"/>
      </w:pPr>
      <w:bookmarkStart w:id="47" w:name="_Toc433011931"/>
      <w:r>
        <w:t>Create</w:t>
      </w:r>
      <w:r w:rsidR="0048655A">
        <w:t xml:space="preserve"> ‘Contribute No Delete’</w:t>
      </w:r>
      <w:r>
        <w:t xml:space="preserve"> Permission Level</w:t>
      </w:r>
      <w:bookmarkEnd w:id="47"/>
    </w:p>
    <w:p w:rsidR="00F17D53" w:rsidRDefault="001C4BB2" w:rsidP="005836F6">
      <w:pPr>
        <w:pStyle w:val="BodyText"/>
      </w:pPr>
      <w:r>
        <w:t>On the top-level site of the site collection:</w:t>
      </w:r>
    </w:p>
    <w:p w:rsidR="001C4BB2" w:rsidRDefault="001C4BB2" w:rsidP="00D25D8D">
      <w:pPr>
        <w:pStyle w:val="BodyText"/>
        <w:numPr>
          <w:ilvl w:val="0"/>
          <w:numId w:val="5"/>
        </w:numPr>
      </w:pPr>
      <w:r>
        <w:t>Go to Site Settings | Permissions</w:t>
      </w:r>
    </w:p>
    <w:p w:rsidR="001C4BB2" w:rsidRDefault="001C4BB2" w:rsidP="00D25D8D">
      <w:pPr>
        <w:pStyle w:val="BodyText"/>
        <w:numPr>
          <w:ilvl w:val="0"/>
          <w:numId w:val="5"/>
        </w:numPr>
      </w:pPr>
      <w:r>
        <w:t>Select Permission Levels</w:t>
      </w:r>
    </w:p>
    <w:p w:rsidR="001C4BB2" w:rsidRDefault="001C4BB2" w:rsidP="00D25D8D">
      <w:pPr>
        <w:pStyle w:val="BodyText"/>
        <w:numPr>
          <w:ilvl w:val="0"/>
          <w:numId w:val="5"/>
        </w:numPr>
      </w:pPr>
      <w:r>
        <w:t xml:space="preserve">Select the </w:t>
      </w:r>
      <w:r w:rsidRPr="001C4BB2">
        <w:rPr>
          <w:rFonts w:ascii="Courier New" w:hAnsi="Courier New" w:cs="Courier New"/>
        </w:rPr>
        <w:t>Contribute</w:t>
      </w:r>
      <w:r>
        <w:t xml:space="preserve"> Permission Level</w:t>
      </w:r>
    </w:p>
    <w:p w:rsidR="001C4BB2" w:rsidRDefault="001C4BB2" w:rsidP="00D25D8D">
      <w:pPr>
        <w:pStyle w:val="BodyText"/>
        <w:numPr>
          <w:ilvl w:val="0"/>
          <w:numId w:val="5"/>
        </w:numPr>
      </w:pPr>
      <w:r>
        <w:t xml:space="preserve">Click the </w:t>
      </w:r>
      <w:r w:rsidRPr="001C4BB2">
        <w:rPr>
          <w:rFonts w:ascii="Courier New" w:hAnsi="Courier New" w:cs="Courier New"/>
        </w:rPr>
        <w:t>Copy Permission Level</w:t>
      </w:r>
      <w:r>
        <w:t xml:space="preserve"> button in t</w:t>
      </w:r>
      <w:r w:rsidR="009A025A">
        <w:t>he bottom of the page.</w:t>
      </w:r>
    </w:p>
    <w:p w:rsidR="009A025A" w:rsidRDefault="009A025A" w:rsidP="00D25D8D">
      <w:pPr>
        <w:pStyle w:val="BodyText"/>
        <w:numPr>
          <w:ilvl w:val="0"/>
          <w:numId w:val="5"/>
        </w:numPr>
      </w:pPr>
      <w:r>
        <w:t>Enter the following information to cr</w:t>
      </w:r>
      <w:r w:rsidR="006766D6">
        <w:t>e</w:t>
      </w:r>
      <w:r>
        <w:t>ate the new permission level:</w:t>
      </w:r>
    </w:p>
    <w:p w:rsidR="009A025A" w:rsidRDefault="009A025A" w:rsidP="00D25D8D">
      <w:pPr>
        <w:pStyle w:val="BodyText"/>
        <w:numPr>
          <w:ilvl w:val="1"/>
          <w:numId w:val="5"/>
        </w:numPr>
      </w:pPr>
      <w:r>
        <w:t>Name: Contribute No Delete</w:t>
      </w:r>
    </w:p>
    <w:p w:rsidR="009A025A" w:rsidRDefault="009A025A" w:rsidP="00D25D8D">
      <w:pPr>
        <w:pStyle w:val="BodyText"/>
        <w:numPr>
          <w:ilvl w:val="1"/>
          <w:numId w:val="5"/>
        </w:numPr>
      </w:pPr>
      <w:r>
        <w:t xml:space="preserve">Description: </w:t>
      </w:r>
      <w:r w:rsidRPr="009A025A">
        <w:t>Can view, add and update list items and documents.</w:t>
      </w:r>
    </w:p>
    <w:p w:rsidR="009A025A" w:rsidRDefault="009A025A" w:rsidP="00D25D8D">
      <w:pPr>
        <w:pStyle w:val="BodyText"/>
        <w:numPr>
          <w:ilvl w:val="1"/>
          <w:numId w:val="5"/>
        </w:numPr>
      </w:pPr>
      <w:r>
        <w:t>Uncheck Delete Items and Delete Versions.</w:t>
      </w:r>
    </w:p>
    <w:p w:rsidR="0010655B" w:rsidRDefault="0010655B" w:rsidP="0099456B">
      <w:pPr>
        <w:pStyle w:val="Heading3"/>
      </w:pPr>
      <w:bookmarkStart w:id="48" w:name="_Toc433011932"/>
      <w:r>
        <w:t>Create ‘IT Support’ Permission Level</w:t>
      </w:r>
      <w:bookmarkEnd w:id="48"/>
    </w:p>
    <w:p w:rsidR="0010655B" w:rsidRDefault="0010655B" w:rsidP="0010655B">
      <w:pPr>
        <w:pStyle w:val="BodyText"/>
      </w:pPr>
      <w:r>
        <w:t xml:space="preserve">Follow instructions in previous section to create the ‘IT Support’ permission level based on the ‘Full Control’ permission level. </w:t>
      </w:r>
    </w:p>
    <w:p w:rsidR="0010655B" w:rsidRDefault="0010655B" w:rsidP="0010655B">
      <w:pPr>
        <w:pStyle w:val="BodyText"/>
      </w:pPr>
      <w:r>
        <w:t>In the initial rollout, the ‘IT Support’ permission level will have ‘Full Support’ access, but that may be changed at a later date.</w:t>
      </w:r>
    </w:p>
    <w:p w:rsidR="009A025A" w:rsidRDefault="009A025A" w:rsidP="0099456B">
      <w:pPr>
        <w:pStyle w:val="Heading3"/>
      </w:pPr>
      <w:bookmarkStart w:id="49" w:name="_Toc433011933"/>
      <w:r>
        <w:t>Grant Permissions</w:t>
      </w:r>
      <w:bookmarkEnd w:id="49"/>
    </w:p>
    <w:p w:rsidR="009A025A" w:rsidRDefault="009A025A" w:rsidP="009A025A">
      <w:pPr>
        <w:pStyle w:val="BodyText"/>
      </w:pPr>
      <w:r>
        <w:t>On the top-level site of the site collection:</w:t>
      </w:r>
    </w:p>
    <w:p w:rsidR="009A025A" w:rsidRDefault="009A025A" w:rsidP="00D25D8D">
      <w:pPr>
        <w:pStyle w:val="BodyText"/>
        <w:numPr>
          <w:ilvl w:val="0"/>
          <w:numId w:val="6"/>
        </w:numPr>
      </w:pPr>
      <w:r>
        <w:lastRenderedPageBreak/>
        <w:t>Go to Site Settings | Permissions</w:t>
      </w:r>
    </w:p>
    <w:p w:rsidR="009A025A" w:rsidRDefault="00FB67D7" w:rsidP="00D25D8D">
      <w:pPr>
        <w:pStyle w:val="BodyText"/>
        <w:numPr>
          <w:ilvl w:val="0"/>
          <w:numId w:val="6"/>
        </w:numPr>
      </w:pPr>
      <w:r>
        <w:t xml:space="preserve">Remove all permissions for associated groups and users, with the exception of </w:t>
      </w:r>
      <w:r w:rsidRPr="00112BAD">
        <w:rPr>
          <w:rFonts w:ascii="Courier New" w:hAnsi="Courier New" w:cs="Courier New"/>
        </w:rPr>
        <w:t>Members</w:t>
      </w:r>
      <w:r>
        <w:t xml:space="preserve">, </w:t>
      </w:r>
      <w:r w:rsidRPr="00112BAD">
        <w:rPr>
          <w:rFonts w:ascii="Courier New" w:hAnsi="Courier New" w:cs="Courier New"/>
        </w:rPr>
        <w:t xml:space="preserve">Owners </w:t>
      </w:r>
      <w:r>
        <w:t xml:space="preserve">and </w:t>
      </w:r>
      <w:r w:rsidRPr="00112BAD">
        <w:rPr>
          <w:rFonts w:ascii="Courier New" w:hAnsi="Courier New" w:cs="Courier New"/>
        </w:rPr>
        <w:t>Visitors</w:t>
      </w:r>
      <w:r>
        <w:t>.</w:t>
      </w:r>
    </w:p>
    <w:p w:rsidR="00FB67D7" w:rsidRDefault="00FB67D7" w:rsidP="00D25D8D">
      <w:pPr>
        <w:pStyle w:val="BodyText"/>
        <w:numPr>
          <w:ilvl w:val="0"/>
          <w:numId w:val="6"/>
        </w:numPr>
      </w:pPr>
      <w:r>
        <w:t xml:space="preserve">Make sure remaining groups are called </w:t>
      </w:r>
      <w:r w:rsidRPr="00112BAD">
        <w:rPr>
          <w:rFonts w:ascii="Courier New" w:hAnsi="Courier New" w:cs="Courier New"/>
        </w:rPr>
        <w:t>EWF Members</w:t>
      </w:r>
      <w:r>
        <w:t xml:space="preserve">, </w:t>
      </w:r>
      <w:r w:rsidRPr="00112BAD">
        <w:rPr>
          <w:rFonts w:ascii="Courier New" w:hAnsi="Courier New" w:cs="Courier New"/>
        </w:rPr>
        <w:t>EWF Owners</w:t>
      </w:r>
      <w:r>
        <w:t xml:space="preserve"> and </w:t>
      </w:r>
      <w:r w:rsidRPr="00112BAD">
        <w:rPr>
          <w:rFonts w:ascii="Courier New" w:hAnsi="Courier New" w:cs="Courier New"/>
        </w:rPr>
        <w:t>EWF Visitors</w:t>
      </w:r>
      <w:r>
        <w:t xml:space="preserve">. Rename </w:t>
      </w:r>
      <w:r w:rsidR="00A617EF">
        <w:t xml:space="preserve">and/or add </w:t>
      </w:r>
      <w:r>
        <w:t>groups if needed. To rename: select group and then select ‘Settings’ option.</w:t>
      </w:r>
    </w:p>
    <w:p w:rsidR="00FB67D7" w:rsidRDefault="00FB67D7" w:rsidP="00D25D8D">
      <w:pPr>
        <w:pStyle w:val="BodyText"/>
        <w:numPr>
          <w:ilvl w:val="1"/>
          <w:numId w:val="6"/>
        </w:numPr>
      </w:pPr>
      <w:r>
        <w:t xml:space="preserve">Make </w:t>
      </w:r>
      <w:r w:rsidRPr="00112BAD">
        <w:rPr>
          <w:rFonts w:ascii="Courier New" w:hAnsi="Courier New" w:cs="Courier New"/>
        </w:rPr>
        <w:t>EWF Owners</w:t>
      </w:r>
      <w:r>
        <w:t xml:space="preserve"> the owner of </w:t>
      </w:r>
      <w:r w:rsidR="00A617EF">
        <w:t>each</w:t>
      </w:r>
      <w:r>
        <w:t xml:space="preserve"> group</w:t>
      </w:r>
    </w:p>
    <w:p w:rsidR="005D421A" w:rsidRDefault="005D421A" w:rsidP="00D25D8D">
      <w:pPr>
        <w:pStyle w:val="BodyText"/>
        <w:numPr>
          <w:ilvl w:val="0"/>
          <w:numId w:val="6"/>
        </w:numPr>
      </w:pPr>
      <w:r>
        <w:t xml:space="preserve">Create </w:t>
      </w:r>
      <w:r w:rsidRPr="005D421A">
        <w:rPr>
          <w:rFonts w:ascii="Courier New" w:hAnsi="Courier New" w:cs="Courier New"/>
        </w:rPr>
        <w:t>EWF IT Support</w:t>
      </w:r>
      <w:r>
        <w:t xml:space="preserve"> group.</w:t>
      </w:r>
    </w:p>
    <w:p w:rsidR="00FB67D7" w:rsidRPr="00053517" w:rsidRDefault="00112BAD" w:rsidP="00D25D8D">
      <w:pPr>
        <w:pStyle w:val="BodyText"/>
        <w:numPr>
          <w:ilvl w:val="0"/>
          <w:numId w:val="6"/>
        </w:numPr>
      </w:pPr>
      <w:r>
        <w:t>S</w:t>
      </w:r>
      <w:r w:rsidR="00880A10">
        <w:t>et</w:t>
      </w:r>
      <w:r w:rsidR="00FB67D7">
        <w:t xml:space="preserve"> members </w:t>
      </w:r>
      <w:r w:rsidR="00A617EF">
        <w:t xml:space="preserve">and permission levels </w:t>
      </w:r>
      <w:r w:rsidR="00880A10">
        <w:t>for</w:t>
      </w:r>
      <w:r w:rsidR="00FB67D7">
        <w:t xml:space="preserve"> SharePoint groups according to the following table:</w:t>
      </w:r>
    </w:p>
    <w:tbl>
      <w:tblPr>
        <w:tblStyle w:val="MediumShading1-Accent1"/>
        <w:tblW w:w="0" w:type="auto"/>
        <w:tblInd w:w="828" w:type="dxa"/>
        <w:tblLook w:val="04A0" w:firstRow="1" w:lastRow="0" w:firstColumn="1" w:lastColumn="0" w:noHBand="0" w:noVBand="1"/>
      </w:tblPr>
      <w:tblGrid>
        <w:gridCol w:w="1919"/>
        <w:gridCol w:w="2309"/>
        <w:gridCol w:w="676"/>
        <w:gridCol w:w="2888"/>
      </w:tblGrid>
      <w:tr w:rsidR="00A617EF" w:rsidTr="00A61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617EF" w:rsidRDefault="00A617EF" w:rsidP="00A617EF">
            <w:pPr>
              <w:pStyle w:val="BodyText"/>
              <w:spacing w:before="0" w:after="0"/>
            </w:pPr>
            <w:r>
              <w:t>SharePoint Group</w:t>
            </w:r>
          </w:p>
        </w:tc>
        <w:tc>
          <w:tcPr>
            <w:tcW w:w="2388" w:type="dxa"/>
          </w:tcPr>
          <w:p w:rsidR="00A617EF" w:rsidRDefault="00A617EF" w:rsidP="00A617EF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 Directory </w:t>
            </w:r>
          </w:p>
          <w:p w:rsidR="00A617EF" w:rsidRDefault="00A617EF" w:rsidP="00A617EF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 Group</w:t>
            </w:r>
          </w:p>
        </w:tc>
        <w:tc>
          <w:tcPr>
            <w:tcW w:w="762" w:type="dxa"/>
          </w:tcPr>
          <w:p w:rsidR="00A617EF" w:rsidRDefault="00A617EF" w:rsidP="00A617EF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8" w:type="dxa"/>
          </w:tcPr>
          <w:p w:rsidR="00A617EF" w:rsidRDefault="00A617EF" w:rsidP="00A617EF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Permission</w:t>
            </w:r>
          </w:p>
          <w:p w:rsidR="00A617EF" w:rsidRDefault="00A617EF" w:rsidP="00A617EF">
            <w:pPr>
              <w:pStyle w:val="BodyText"/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A617EF" w:rsidTr="00A6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617EF" w:rsidRDefault="00A617EF" w:rsidP="009A025A">
            <w:pPr>
              <w:pStyle w:val="BodyText"/>
            </w:pPr>
            <w:r>
              <w:t>EWF Owners</w:t>
            </w:r>
          </w:p>
        </w:tc>
        <w:tc>
          <w:tcPr>
            <w:tcW w:w="2388" w:type="dxa"/>
          </w:tcPr>
          <w:p w:rsidR="00A617EF" w:rsidRPr="00112BAD" w:rsidRDefault="00A617EF" w:rsidP="005372B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12BAD">
              <w:rPr>
                <w:rFonts w:ascii="Courier New" w:hAnsi="Courier New" w:cs="Courier New"/>
              </w:rPr>
              <w:t xml:space="preserve">EWF </w:t>
            </w:r>
            <w:r w:rsidR="005372B3">
              <w:rPr>
                <w:rFonts w:ascii="Courier New" w:hAnsi="Courier New" w:cs="Courier New"/>
              </w:rPr>
              <w:t>Owners</w:t>
            </w:r>
          </w:p>
        </w:tc>
        <w:tc>
          <w:tcPr>
            <w:tcW w:w="762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168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Full Control</w:t>
            </w:r>
          </w:p>
        </w:tc>
      </w:tr>
      <w:tr w:rsidR="00A617EF" w:rsidTr="00A61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617EF" w:rsidRDefault="00A617EF" w:rsidP="009A025A">
            <w:pPr>
              <w:pStyle w:val="BodyText"/>
            </w:pPr>
            <w:r>
              <w:t>EWF Members</w:t>
            </w:r>
          </w:p>
        </w:tc>
        <w:tc>
          <w:tcPr>
            <w:tcW w:w="2388" w:type="dxa"/>
          </w:tcPr>
          <w:p w:rsidR="00A617EF" w:rsidRPr="00112BAD" w:rsidRDefault="00A617EF" w:rsidP="005372B3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12BAD">
              <w:rPr>
                <w:rFonts w:ascii="Courier New" w:hAnsi="Courier New" w:cs="Courier New"/>
              </w:rPr>
              <w:t xml:space="preserve">EWF </w:t>
            </w:r>
            <w:del w:id="50" w:author="Author">
              <w:r w:rsidR="005372B3" w:rsidDel="00CA28C8">
                <w:rPr>
                  <w:rFonts w:ascii="Courier New" w:hAnsi="Courier New" w:cs="Courier New"/>
                </w:rPr>
                <w:delText>Memvers</w:delText>
              </w:r>
            </w:del>
            <w:ins w:id="51" w:author="Author">
              <w:r w:rsidR="00CA28C8">
                <w:rPr>
                  <w:rFonts w:ascii="Courier New" w:hAnsi="Courier New" w:cs="Courier New"/>
                </w:rPr>
                <w:t>Members</w:t>
              </w:r>
            </w:ins>
          </w:p>
        </w:tc>
        <w:tc>
          <w:tcPr>
            <w:tcW w:w="762" w:type="dxa"/>
          </w:tcPr>
          <w:p w:rsidR="00A617EF" w:rsidRPr="00112BAD" w:rsidRDefault="00A617EF" w:rsidP="009A025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168" w:type="dxa"/>
          </w:tcPr>
          <w:p w:rsidR="00A617EF" w:rsidRPr="00112BAD" w:rsidRDefault="00A617EF" w:rsidP="00A617EF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Contribute  </w:t>
            </w:r>
          </w:p>
        </w:tc>
      </w:tr>
      <w:tr w:rsidR="00A617EF" w:rsidTr="00A6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617EF" w:rsidRDefault="00A617EF" w:rsidP="009A025A">
            <w:pPr>
              <w:pStyle w:val="BodyText"/>
            </w:pPr>
            <w:r>
              <w:t>EWF Super Users</w:t>
            </w:r>
          </w:p>
        </w:tc>
        <w:tc>
          <w:tcPr>
            <w:tcW w:w="2388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12BAD">
              <w:rPr>
                <w:rFonts w:ascii="Courier New" w:hAnsi="Courier New" w:cs="Courier New"/>
              </w:rPr>
              <w:t>EWF Super Users</w:t>
            </w:r>
          </w:p>
        </w:tc>
        <w:tc>
          <w:tcPr>
            <w:tcW w:w="762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168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Contribute No Delete</w:t>
            </w:r>
          </w:p>
        </w:tc>
      </w:tr>
      <w:tr w:rsidR="005D421A" w:rsidTr="00A617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5D421A" w:rsidRDefault="005D421A" w:rsidP="009A025A">
            <w:pPr>
              <w:pStyle w:val="BodyText"/>
            </w:pPr>
            <w:r>
              <w:t>EWF IT Support</w:t>
            </w:r>
          </w:p>
        </w:tc>
        <w:tc>
          <w:tcPr>
            <w:tcW w:w="2388" w:type="dxa"/>
          </w:tcPr>
          <w:p w:rsidR="005D421A" w:rsidRPr="00112BAD" w:rsidRDefault="005D421A" w:rsidP="005D421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EWF IT Support</w:t>
            </w:r>
          </w:p>
        </w:tc>
        <w:tc>
          <w:tcPr>
            <w:tcW w:w="762" w:type="dxa"/>
          </w:tcPr>
          <w:p w:rsidR="005D421A" w:rsidRPr="00112BAD" w:rsidRDefault="005D421A" w:rsidP="009A025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168" w:type="dxa"/>
          </w:tcPr>
          <w:p w:rsidR="005D421A" w:rsidRDefault="0010655B" w:rsidP="009A025A">
            <w:pPr>
              <w:pStyle w:val="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IT Support</w:t>
            </w:r>
          </w:p>
        </w:tc>
      </w:tr>
      <w:tr w:rsidR="00A617EF" w:rsidTr="00A61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617EF" w:rsidRDefault="00A617EF" w:rsidP="009A025A">
            <w:pPr>
              <w:pStyle w:val="BodyText"/>
            </w:pPr>
            <w:r>
              <w:t>EWF Visitors</w:t>
            </w:r>
          </w:p>
        </w:tc>
        <w:tc>
          <w:tcPr>
            <w:tcW w:w="2388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112BAD">
              <w:rPr>
                <w:rFonts w:ascii="Courier New" w:hAnsi="Courier New" w:cs="Courier New"/>
              </w:rPr>
              <w:t>Everyone</w:t>
            </w:r>
          </w:p>
        </w:tc>
        <w:tc>
          <w:tcPr>
            <w:tcW w:w="762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168" w:type="dxa"/>
          </w:tcPr>
          <w:p w:rsidR="00A617EF" w:rsidRPr="00112BAD" w:rsidRDefault="00A617EF" w:rsidP="009A025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</w:t>
            </w:r>
          </w:p>
        </w:tc>
      </w:tr>
    </w:tbl>
    <w:p w:rsidR="00880A10" w:rsidRDefault="00880A10" w:rsidP="00D25D8D">
      <w:pPr>
        <w:pStyle w:val="BodyText"/>
        <w:numPr>
          <w:ilvl w:val="0"/>
          <w:numId w:val="6"/>
        </w:numPr>
      </w:pPr>
      <w:r>
        <w:t>Remove any additional group that may be have been added to the s</w:t>
      </w:r>
      <w:r w:rsidR="00A617EF">
        <w:t>ite collection while performing</w:t>
      </w:r>
      <w:ins w:id="52" w:author="Author">
        <w:r w:rsidR="000C77A1">
          <w:t xml:space="preserve"> </w:t>
        </w:r>
      </w:ins>
      <w:r>
        <w:t>the previous configuration steps.</w:t>
      </w:r>
    </w:p>
    <w:p w:rsidR="00880A10" w:rsidRDefault="00112BAD" w:rsidP="00D25D8D">
      <w:pPr>
        <w:pStyle w:val="BodyText"/>
        <w:numPr>
          <w:ilvl w:val="0"/>
          <w:numId w:val="6"/>
        </w:numPr>
      </w:pPr>
      <w:r>
        <w:t>Go to Site Settings | Site Collection Administrators</w:t>
      </w:r>
    </w:p>
    <w:p w:rsidR="00112BAD" w:rsidRPr="008246D1" w:rsidRDefault="00112BAD" w:rsidP="00D25D8D">
      <w:pPr>
        <w:pStyle w:val="BodyText"/>
        <w:numPr>
          <w:ilvl w:val="1"/>
          <w:numId w:val="6"/>
        </w:numPr>
      </w:pPr>
      <w:r>
        <w:t xml:space="preserve">Set Site Collection Administrators to </w:t>
      </w:r>
      <w:r w:rsidRPr="00112BAD">
        <w:rPr>
          <w:rFonts w:ascii="Courier New" w:hAnsi="Courier New" w:cs="Courier New"/>
        </w:rPr>
        <w:t>EWF Support</w:t>
      </w:r>
    </w:p>
    <w:p w:rsidR="008246D1" w:rsidRDefault="008246D1" w:rsidP="008246D1">
      <w:pPr>
        <w:pStyle w:val="BodyText"/>
        <w:rPr>
          <w:rFonts w:ascii="Courier New" w:hAnsi="Courier New" w:cs="Courier New"/>
        </w:rPr>
      </w:pPr>
    </w:p>
    <w:p w:rsidR="008246D1" w:rsidRDefault="008246D1" w:rsidP="008246D1">
      <w:pPr>
        <w:pStyle w:val="BodyText"/>
      </w:pPr>
      <w:r>
        <w:t>Final site collection / top-level site permissions should look as follows:</w:t>
      </w:r>
    </w:p>
    <w:p w:rsidR="008246D1" w:rsidRDefault="0010655B" w:rsidP="008246D1">
      <w:pPr>
        <w:pStyle w:val="BodyText"/>
      </w:pPr>
      <w:r>
        <w:rPr>
          <w:noProof/>
        </w:rPr>
        <w:drawing>
          <wp:inline distT="0" distB="0" distL="0" distR="0" wp14:anchorId="555B05D9" wp14:editId="322289E9">
            <wp:extent cx="6461141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141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6D1" w:rsidRDefault="008246D1" w:rsidP="008246D1">
      <w:pPr>
        <w:pStyle w:val="BodyText"/>
      </w:pPr>
      <w:r>
        <w:t xml:space="preserve">Final site collection / top-level site users / groups should look as follows (it </w:t>
      </w:r>
      <w:r w:rsidR="006C2488">
        <w:t>may</w:t>
      </w:r>
      <w:r>
        <w:t xml:space="preserve"> not </w:t>
      </w:r>
      <w:r w:rsidR="006C2488">
        <w:t xml:space="preserve">be </w:t>
      </w:r>
      <w:r>
        <w:t xml:space="preserve">possible to remove </w:t>
      </w:r>
      <w:r w:rsidR="005D421A">
        <w:t>AD gr</w:t>
      </w:r>
      <w:r w:rsidR="0010655B">
        <w:t>oups</w:t>
      </w:r>
      <w:r>
        <w:t>):</w:t>
      </w:r>
    </w:p>
    <w:p w:rsidR="00112BAD" w:rsidRDefault="00004208" w:rsidP="006E1037">
      <w:pPr>
        <w:pStyle w:val="BodyText"/>
      </w:pPr>
      <w:r>
        <w:rPr>
          <w:noProof/>
        </w:rPr>
        <w:lastRenderedPageBreak/>
        <w:drawing>
          <wp:inline distT="0" distB="0" distL="0" distR="0" wp14:anchorId="1888F458" wp14:editId="2106D959">
            <wp:extent cx="54864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208" w:rsidRDefault="00004208" w:rsidP="006E1037">
      <w:pPr>
        <w:pStyle w:val="BodyText"/>
      </w:pPr>
    </w:p>
    <w:p w:rsidR="006E1037" w:rsidRDefault="006E1037" w:rsidP="0099456B">
      <w:pPr>
        <w:pStyle w:val="Heading3"/>
      </w:pPr>
      <w:bookmarkStart w:id="53" w:name="_Toc433011934"/>
      <w:r>
        <w:t>Configure Production Report</w:t>
      </w:r>
      <w:bookmarkEnd w:id="53"/>
      <w:r>
        <w:t xml:space="preserve"> </w:t>
      </w:r>
    </w:p>
    <w:p w:rsidR="006E1037" w:rsidRDefault="006E1037" w:rsidP="006E1037">
      <w:pPr>
        <w:pStyle w:val="BodyText"/>
      </w:pPr>
      <w:r>
        <w:t>On the top-level site of the site collection:</w:t>
      </w:r>
    </w:p>
    <w:p w:rsidR="006E1037" w:rsidRPr="006E1037" w:rsidRDefault="006E1037" w:rsidP="00D25D8D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6E1037">
        <w:rPr>
          <w:rFonts w:asciiTheme="minorHAnsi" w:hAnsiTheme="minorHAnsi"/>
          <w:sz w:val="20"/>
          <w:szCs w:val="20"/>
        </w:rPr>
        <w:t xml:space="preserve">Next create </w:t>
      </w:r>
      <w:r w:rsidR="0099456B">
        <w:rPr>
          <w:rFonts w:asciiTheme="minorHAnsi" w:hAnsiTheme="minorHAnsi"/>
          <w:sz w:val="20"/>
          <w:szCs w:val="20"/>
        </w:rPr>
        <w:t>one</w:t>
      </w:r>
      <w:r w:rsidRPr="006E1037">
        <w:rPr>
          <w:rFonts w:asciiTheme="minorHAnsi" w:hAnsiTheme="minorHAnsi"/>
          <w:sz w:val="20"/>
          <w:szCs w:val="20"/>
        </w:rPr>
        <w:t xml:space="preserve"> SharePoint document libraries</w:t>
      </w:r>
      <w:r w:rsidR="00D1419E">
        <w:rPr>
          <w:rFonts w:asciiTheme="minorHAnsi" w:hAnsiTheme="minorHAnsi"/>
          <w:sz w:val="20"/>
          <w:szCs w:val="20"/>
        </w:rPr>
        <w:t xml:space="preserve">: </w:t>
      </w:r>
      <w:r w:rsidR="0099456B">
        <w:rPr>
          <w:rFonts w:ascii="Courier New" w:hAnsi="Courier New" w:cs="Courier New"/>
          <w:sz w:val="20"/>
          <w:szCs w:val="20"/>
        </w:rPr>
        <w:t xml:space="preserve">Report </w:t>
      </w:r>
      <w:r w:rsidR="00D1419E" w:rsidRPr="00D1419E">
        <w:rPr>
          <w:rFonts w:ascii="Courier New" w:hAnsi="Courier New" w:cs="Courier New"/>
          <w:sz w:val="20"/>
          <w:szCs w:val="20"/>
        </w:rPr>
        <w:t>Contents</w:t>
      </w:r>
      <w:r w:rsidR="0099456B">
        <w:rPr>
          <w:rFonts w:asciiTheme="minorHAnsi" w:hAnsiTheme="minorHAnsi"/>
          <w:sz w:val="20"/>
          <w:szCs w:val="20"/>
        </w:rPr>
        <w:t>.</w:t>
      </w:r>
    </w:p>
    <w:p w:rsidR="006E1037" w:rsidRPr="006E1037" w:rsidRDefault="006E1037" w:rsidP="00D25D8D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6E1037">
        <w:rPr>
          <w:rFonts w:asciiTheme="minorHAnsi" w:hAnsiTheme="minorHAnsi"/>
          <w:sz w:val="20"/>
          <w:szCs w:val="20"/>
        </w:rPr>
        <w:t>In the library setting</w:t>
      </w:r>
      <w:r w:rsidR="008E36C4">
        <w:rPr>
          <w:rFonts w:asciiTheme="minorHAnsi" w:hAnsiTheme="minorHAnsi"/>
          <w:sz w:val="20"/>
          <w:szCs w:val="20"/>
        </w:rPr>
        <w:t xml:space="preserve">s for the </w:t>
      </w:r>
      <w:r w:rsidR="008E36C4" w:rsidRPr="008E36C4">
        <w:rPr>
          <w:rFonts w:ascii="Courier New" w:hAnsi="Courier New" w:cs="Courier New"/>
          <w:sz w:val="20"/>
          <w:szCs w:val="20"/>
        </w:rPr>
        <w:t>Report Contents</w:t>
      </w:r>
      <w:r w:rsidR="008E36C4">
        <w:rPr>
          <w:rFonts w:asciiTheme="minorHAnsi" w:hAnsiTheme="minorHAnsi"/>
          <w:sz w:val="20"/>
          <w:szCs w:val="20"/>
        </w:rPr>
        <w:t xml:space="preserve"> library</w:t>
      </w:r>
      <w:r w:rsidRPr="006E1037">
        <w:rPr>
          <w:rFonts w:asciiTheme="minorHAnsi" w:hAnsiTheme="minorHAnsi"/>
          <w:sz w:val="20"/>
          <w:szCs w:val="20"/>
        </w:rPr>
        <w:t>, go to advanced setting and change ‘Allow Management of content types to ‘Yes’.</w:t>
      </w:r>
    </w:p>
    <w:p w:rsidR="006E1037" w:rsidRDefault="008E36C4" w:rsidP="000C77A1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</w:pPr>
      <w:r w:rsidRPr="006D6EEF">
        <w:rPr>
          <w:rFonts w:asciiTheme="minorHAnsi" w:hAnsiTheme="minorHAnsi"/>
          <w:sz w:val="20"/>
          <w:szCs w:val="20"/>
        </w:rPr>
        <w:t>Add</w:t>
      </w:r>
      <w:r w:rsidR="006E1037" w:rsidRPr="006D6EEF">
        <w:rPr>
          <w:rFonts w:asciiTheme="minorHAnsi" w:hAnsiTheme="minorHAnsi"/>
          <w:sz w:val="20"/>
          <w:szCs w:val="20"/>
        </w:rPr>
        <w:t xml:space="preserve"> from existing content types and in ‘SQL Server Reporting Service’ content type group select </w:t>
      </w:r>
      <w:r w:rsidR="006E1037" w:rsidRPr="006D6EEF">
        <w:rPr>
          <w:rFonts w:ascii="Courier New" w:hAnsi="Courier New" w:cs="Courier New"/>
          <w:sz w:val="20"/>
          <w:szCs w:val="20"/>
        </w:rPr>
        <w:t>Report Builder Report</w:t>
      </w:r>
      <w:r w:rsidR="006E1037" w:rsidRPr="006D6EEF">
        <w:rPr>
          <w:rFonts w:asciiTheme="minorHAnsi" w:hAnsiTheme="minorHAnsi"/>
          <w:sz w:val="20"/>
          <w:szCs w:val="20"/>
        </w:rPr>
        <w:t xml:space="preserve"> and </w:t>
      </w:r>
      <w:r w:rsidR="006E1037" w:rsidRPr="006D6EEF">
        <w:rPr>
          <w:rFonts w:ascii="Courier New" w:hAnsi="Courier New" w:cs="Courier New"/>
          <w:sz w:val="20"/>
          <w:szCs w:val="20"/>
        </w:rPr>
        <w:t>Report Builder Model</w:t>
      </w:r>
      <w:r w:rsidR="0099456B" w:rsidRPr="006D6EEF">
        <w:rPr>
          <w:rFonts w:asciiTheme="minorHAnsi" w:hAnsiTheme="minorHAnsi"/>
          <w:sz w:val="20"/>
          <w:szCs w:val="20"/>
        </w:rPr>
        <w:t xml:space="preserve">, Report Data Source </w:t>
      </w:r>
      <w:r w:rsidR="006E1037" w:rsidRPr="006D6EEF">
        <w:rPr>
          <w:rFonts w:asciiTheme="minorHAnsi" w:hAnsiTheme="minorHAnsi"/>
          <w:sz w:val="20"/>
          <w:szCs w:val="20"/>
        </w:rPr>
        <w:t xml:space="preserve">content types as shown below. Delete the </w:t>
      </w:r>
      <w:r w:rsidR="006E1037" w:rsidRPr="006D6EEF">
        <w:rPr>
          <w:rFonts w:ascii="Courier New" w:hAnsi="Courier New" w:cs="Courier New"/>
          <w:sz w:val="20"/>
          <w:szCs w:val="20"/>
        </w:rPr>
        <w:t>Document</w:t>
      </w:r>
      <w:r w:rsidR="006E1037" w:rsidRPr="006D6EEF">
        <w:rPr>
          <w:rFonts w:asciiTheme="minorHAnsi" w:hAnsiTheme="minorHAnsi"/>
          <w:sz w:val="20"/>
          <w:szCs w:val="20"/>
        </w:rPr>
        <w:t xml:space="preserve"> content type and set </w:t>
      </w:r>
      <w:r w:rsidR="006E1037" w:rsidRPr="006D6EEF">
        <w:rPr>
          <w:rFonts w:ascii="Courier New" w:hAnsi="Courier New" w:cs="Courier New"/>
          <w:sz w:val="20"/>
          <w:szCs w:val="20"/>
        </w:rPr>
        <w:t>Report Builder</w:t>
      </w:r>
      <w:r w:rsidR="006E1037" w:rsidRPr="006D6EEF">
        <w:rPr>
          <w:rFonts w:asciiTheme="minorHAnsi" w:hAnsiTheme="minorHAnsi"/>
          <w:sz w:val="20"/>
          <w:szCs w:val="20"/>
        </w:rPr>
        <w:t xml:space="preserve"> Report as a default content type.</w:t>
      </w:r>
      <w:r w:rsidR="006D6EEF" w:rsidRPr="006D6EEF">
        <w:rPr>
          <w:rFonts w:asciiTheme="minorHAnsi" w:hAnsiTheme="minorHAnsi"/>
          <w:sz w:val="20"/>
          <w:szCs w:val="20"/>
        </w:rPr>
        <w:t xml:space="preserve"> </w:t>
      </w:r>
    </w:p>
    <w:p w:rsidR="006D6EEF" w:rsidRDefault="0099456B" w:rsidP="006D6EEF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Theme="minorHAnsi" w:hAnsiTheme="minorHAnsi"/>
          <w:sz w:val="20"/>
          <w:szCs w:val="20"/>
        </w:rPr>
      </w:pPr>
      <w:r w:rsidRPr="0099456B">
        <w:rPr>
          <w:rFonts w:asciiTheme="minorHAnsi" w:hAnsiTheme="minorHAnsi"/>
          <w:sz w:val="20"/>
          <w:szCs w:val="20"/>
        </w:rPr>
        <w:t>Upload the Report data sources and Reports.</w:t>
      </w:r>
    </w:p>
    <w:p w:rsidR="006D6EEF" w:rsidRPr="00DD29FE" w:rsidRDefault="006D6EEF" w:rsidP="006D6EEF">
      <w:pPr>
        <w:pStyle w:val="ListParagraph"/>
        <w:numPr>
          <w:ilvl w:val="0"/>
          <w:numId w:val="9"/>
        </w:numPr>
        <w:spacing w:after="160" w:line="259" w:lineRule="auto"/>
        <w:contextualSpacing/>
        <w:jc w:val="both"/>
        <w:rPr>
          <w:rFonts w:asciiTheme="minorHAnsi" w:hAnsiTheme="minorHAnsi"/>
          <w:sz w:val="22"/>
          <w:szCs w:val="22"/>
          <w:rPrChange w:id="54" w:author="Author">
            <w:rPr>
              <w:rFonts w:asciiTheme="minorHAnsi" w:hAnsiTheme="minorHAnsi"/>
              <w:sz w:val="20"/>
              <w:szCs w:val="20"/>
            </w:rPr>
          </w:rPrChange>
        </w:rPr>
      </w:pPr>
      <w:r w:rsidRPr="00DD29FE">
        <w:rPr>
          <w:rFonts w:asciiTheme="minorHAnsi" w:hAnsiTheme="minorHAnsi"/>
          <w:sz w:val="22"/>
          <w:szCs w:val="22"/>
          <w:rPrChange w:id="55" w:author="Author">
            <w:rPr>
              <w:rFonts w:asciiTheme="minorHAnsi" w:hAnsiTheme="minorHAnsi"/>
              <w:sz w:val="20"/>
              <w:szCs w:val="20"/>
            </w:rPr>
          </w:rPrChange>
        </w:rPr>
        <w:t xml:space="preserve">Now Update </w:t>
      </w:r>
      <w:proofErr w:type="spellStart"/>
      <w:r w:rsidRPr="00DD29FE">
        <w:rPr>
          <w:rFonts w:ascii="Courier New" w:hAnsi="Courier New" w:cs="Courier New"/>
          <w:sz w:val="22"/>
          <w:szCs w:val="22"/>
          <w:rPrChange w:id="56" w:author="Author">
            <w:rPr>
              <w:rFonts w:ascii="Courier New" w:hAnsi="Courier New" w:cs="Courier New"/>
            </w:rPr>
          </w:rPrChange>
        </w:rPr>
        <w:t>web.config</w:t>
      </w:r>
      <w:proofErr w:type="spellEnd"/>
      <w:r w:rsidRPr="00DD29FE">
        <w:rPr>
          <w:rFonts w:asciiTheme="minorHAnsi" w:hAnsiTheme="minorHAnsi"/>
          <w:sz w:val="22"/>
          <w:szCs w:val="22"/>
          <w:rPrChange w:id="57" w:author="Author">
            <w:rPr/>
          </w:rPrChange>
        </w:rPr>
        <w:t xml:space="preserve"> file on web server with the following key in the </w:t>
      </w:r>
      <w:proofErr w:type="spellStart"/>
      <w:r w:rsidRPr="00DD29FE">
        <w:rPr>
          <w:rFonts w:asciiTheme="minorHAnsi" w:hAnsiTheme="minorHAnsi"/>
          <w:sz w:val="22"/>
          <w:szCs w:val="22"/>
          <w:rPrChange w:id="58" w:author="Author">
            <w:rPr/>
          </w:rPrChange>
        </w:rPr>
        <w:t>AppSettings</w:t>
      </w:r>
      <w:proofErr w:type="spellEnd"/>
      <w:r w:rsidRPr="00DD29FE">
        <w:rPr>
          <w:rFonts w:asciiTheme="minorHAnsi" w:hAnsiTheme="minorHAnsi"/>
          <w:sz w:val="22"/>
          <w:szCs w:val="22"/>
          <w:rPrChange w:id="59" w:author="Author">
            <w:rPr/>
          </w:rPrChange>
        </w:rPr>
        <w:t xml:space="preserve"> section </w:t>
      </w:r>
      <w:r w:rsidRPr="00DD29FE">
        <w:rPr>
          <w:rFonts w:asciiTheme="minorHAnsi" w:hAnsiTheme="minorHAnsi"/>
          <w:color w:val="FF0000"/>
          <w:sz w:val="22"/>
          <w:szCs w:val="22"/>
          <w:rPrChange w:id="60" w:author="Author">
            <w:rPr>
              <w:color w:val="FF0000"/>
            </w:rPr>
          </w:rPrChange>
        </w:rPr>
        <w:t>(update the link</w:t>
      </w:r>
      <w:ins w:id="61" w:author="Author">
        <w:r w:rsidR="000C77A1">
          <w:rPr>
            <w:rFonts w:asciiTheme="minorHAnsi" w:hAnsiTheme="minorHAnsi"/>
            <w:color w:val="FF0000"/>
            <w:sz w:val="22"/>
            <w:szCs w:val="22"/>
          </w:rPr>
          <w:t xml:space="preserve"> to match the URL for current environment</w:t>
        </w:r>
      </w:ins>
      <w:r w:rsidRPr="00DD29FE">
        <w:rPr>
          <w:rFonts w:asciiTheme="minorHAnsi" w:hAnsiTheme="minorHAnsi"/>
          <w:color w:val="FF0000"/>
          <w:sz w:val="22"/>
          <w:szCs w:val="22"/>
          <w:rPrChange w:id="62" w:author="Author">
            <w:rPr>
              <w:color w:val="FF0000"/>
            </w:rPr>
          </w:rPrChange>
        </w:rPr>
        <w:t>)</w:t>
      </w:r>
      <w:r w:rsidRPr="00DD29FE">
        <w:rPr>
          <w:rFonts w:asciiTheme="minorHAnsi" w:hAnsiTheme="minorHAnsi"/>
          <w:sz w:val="22"/>
          <w:szCs w:val="22"/>
          <w:rPrChange w:id="63" w:author="Author">
            <w:rPr/>
          </w:rPrChange>
        </w:rPr>
        <w:t>:</w:t>
      </w:r>
    </w:p>
    <w:p w:rsidR="006D6EEF" w:rsidRDefault="006D6EEF" w:rsidP="006D6EEF">
      <w:pPr>
        <w:pStyle w:val="BodyText"/>
        <w:spacing w:before="0" w:after="0"/>
        <w:ind w:left="720"/>
        <w:jc w:val="left"/>
      </w:pPr>
      <w:r>
        <w:br/>
        <w:t xml:space="preserve">    &lt;add key="</w:t>
      </w:r>
      <w:proofErr w:type="spellStart"/>
      <w:r>
        <w:t>EWFSSRSReportURL</w:t>
      </w:r>
      <w:proofErr w:type="spellEnd"/>
      <w:r>
        <w:t>" value="</w:t>
      </w:r>
      <w:r w:rsidRPr="006D6EEF">
        <w:rPr>
          <w:color w:val="FF0000"/>
        </w:rPr>
        <w:t>http://sp13/sites/ewf/_vti_bin/reportserver?http://sp13/sites/ewf/Report%20Contents/LiquidGasVolume_1.rdl&amp;amp;rc:Parameters=false&amp;amp;wbid=" /&gt;</w:t>
      </w:r>
    </w:p>
    <w:p w:rsidR="0099456B" w:rsidRPr="006E1037" w:rsidRDefault="0099456B" w:rsidP="006D6EEF">
      <w:pPr>
        <w:pStyle w:val="ListParagraph"/>
        <w:spacing w:after="160" w:line="259" w:lineRule="auto"/>
        <w:ind w:left="720"/>
        <w:contextualSpacing/>
        <w:jc w:val="both"/>
        <w:rPr>
          <w:rFonts w:asciiTheme="minorHAnsi" w:hAnsiTheme="minorHAnsi"/>
          <w:sz w:val="20"/>
          <w:szCs w:val="20"/>
        </w:rPr>
      </w:pPr>
    </w:p>
    <w:p w:rsidR="005372B3" w:rsidRDefault="00BA315A" w:rsidP="0099456B">
      <w:pPr>
        <w:pStyle w:val="Heading3"/>
      </w:pPr>
      <w:bookmarkStart w:id="64" w:name="_Toc433011935"/>
      <w:r>
        <w:t>Back-Scan Compliance Library</w:t>
      </w:r>
      <w:bookmarkEnd w:id="64"/>
    </w:p>
    <w:p w:rsidR="00BA315A" w:rsidRDefault="00BA315A" w:rsidP="00BA315A">
      <w:pPr>
        <w:pStyle w:val="BodyText"/>
      </w:pPr>
      <w:r>
        <w:t>On the top-level site of the site collection:</w:t>
      </w:r>
    </w:p>
    <w:p w:rsidR="00BA315A" w:rsidRDefault="00BA315A" w:rsidP="00D25D8D">
      <w:pPr>
        <w:pStyle w:val="BodyText"/>
        <w:numPr>
          <w:ilvl w:val="0"/>
          <w:numId w:val="17"/>
        </w:numPr>
      </w:pPr>
      <w:r>
        <w:t>Go to Site Contents</w:t>
      </w:r>
    </w:p>
    <w:p w:rsidR="00BA315A" w:rsidRDefault="00BA315A" w:rsidP="00D25D8D">
      <w:pPr>
        <w:pStyle w:val="BodyText"/>
        <w:numPr>
          <w:ilvl w:val="0"/>
          <w:numId w:val="17"/>
        </w:numPr>
      </w:pPr>
      <w:r>
        <w:t xml:space="preserve">Add </w:t>
      </w:r>
      <w:r w:rsidRPr="00BA315A">
        <w:rPr>
          <w:rFonts w:ascii="Courier New" w:hAnsi="Courier New" w:cs="Courier New"/>
        </w:rPr>
        <w:t>Back-Scan Compliance</w:t>
      </w:r>
      <w:r>
        <w:t xml:space="preserve"> Document Library (App):</w:t>
      </w:r>
    </w:p>
    <w:p w:rsidR="00BA315A" w:rsidRDefault="00BA315A" w:rsidP="00D25D8D">
      <w:pPr>
        <w:pStyle w:val="BodyText"/>
        <w:numPr>
          <w:ilvl w:val="0"/>
          <w:numId w:val="17"/>
        </w:numPr>
      </w:pPr>
      <w:r>
        <w:t>Go to Library Settings | Library Permissions</w:t>
      </w:r>
    </w:p>
    <w:p w:rsidR="00BA315A" w:rsidRDefault="00BA315A" w:rsidP="00D25D8D">
      <w:pPr>
        <w:pStyle w:val="BodyText"/>
        <w:numPr>
          <w:ilvl w:val="1"/>
          <w:numId w:val="17"/>
        </w:numPr>
      </w:pPr>
      <w:r>
        <w:t>Stop Inheritance</w:t>
      </w:r>
    </w:p>
    <w:p w:rsidR="00BA315A" w:rsidRDefault="00BA315A" w:rsidP="00D25D8D">
      <w:pPr>
        <w:pStyle w:val="BodyText"/>
        <w:numPr>
          <w:ilvl w:val="1"/>
          <w:numId w:val="17"/>
        </w:numPr>
      </w:pPr>
      <w:r>
        <w:t>Grant the following access:</w:t>
      </w:r>
    </w:p>
    <w:p w:rsidR="00BA315A" w:rsidRDefault="00BA315A" w:rsidP="00D25D8D">
      <w:pPr>
        <w:pStyle w:val="BodyText"/>
        <w:numPr>
          <w:ilvl w:val="2"/>
          <w:numId w:val="17"/>
        </w:numPr>
      </w:pPr>
      <w:r>
        <w:lastRenderedPageBreak/>
        <w:t>EWF Owners: Full Control</w:t>
      </w:r>
    </w:p>
    <w:p w:rsidR="00BA315A" w:rsidRDefault="00BA315A" w:rsidP="00D25D8D">
      <w:pPr>
        <w:pStyle w:val="BodyText"/>
        <w:numPr>
          <w:ilvl w:val="2"/>
          <w:numId w:val="17"/>
        </w:numPr>
      </w:pPr>
      <w:r>
        <w:t>EWF Members: Read</w:t>
      </w:r>
    </w:p>
    <w:p w:rsidR="005D421A" w:rsidRDefault="005D421A" w:rsidP="0099456B">
      <w:pPr>
        <w:pStyle w:val="BodyText"/>
        <w:ind w:left="2160"/>
      </w:pPr>
    </w:p>
    <w:p w:rsidR="00112BAD" w:rsidRDefault="008246D1" w:rsidP="0099456B">
      <w:pPr>
        <w:pStyle w:val="Heading3"/>
      </w:pPr>
      <w:bookmarkStart w:id="65" w:name="_Toc433011936"/>
      <w:r>
        <w:t>Electronic Well File Solution</w:t>
      </w:r>
      <w:r w:rsidR="00B142E8">
        <w:t xml:space="preserve"> Home Page</w:t>
      </w:r>
      <w:bookmarkEnd w:id="65"/>
    </w:p>
    <w:p w:rsidR="00197B54" w:rsidRDefault="0099456B" w:rsidP="00112BAD">
      <w:pPr>
        <w:pStyle w:val="BodyText"/>
      </w:pPr>
      <w:r>
        <w:t>Create</w:t>
      </w:r>
      <w:del w:id="66" w:author="Author">
        <w:r w:rsidDel="000C77A1">
          <w:delText xml:space="preserve"> </w:delText>
        </w:r>
      </w:del>
      <w:r w:rsidR="00A92402">
        <w:t xml:space="preserve"> a separate site for search (e.g. </w:t>
      </w:r>
      <w:hyperlink w:history="1">
        <w:r w:rsidR="00E65B77" w:rsidRPr="0081223E">
          <w:rPr>
            <w:rStyle w:val="Hyperlink"/>
          </w:rPr>
          <w:t>http://&lt;server/alias&gt;/Search</w:t>
        </w:r>
      </w:hyperlink>
      <w:r w:rsidR="00E65B77">
        <w:t>)</w:t>
      </w:r>
      <w:r w:rsidR="00E65B77" w:rsidRPr="00E65B77">
        <w:t>:</w:t>
      </w:r>
    </w:p>
    <w:p w:rsidR="00E65B77" w:rsidRDefault="00E65B77" w:rsidP="00D25D8D">
      <w:pPr>
        <w:pStyle w:val="BodyText"/>
        <w:numPr>
          <w:ilvl w:val="0"/>
          <w:numId w:val="14"/>
        </w:numPr>
      </w:pPr>
      <w:r>
        <w:t>Go to Site Settings | Site collection features</w:t>
      </w:r>
    </w:p>
    <w:p w:rsidR="00E65B77" w:rsidRDefault="00E65B77" w:rsidP="00D25D8D">
      <w:pPr>
        <w:pStyle w:val="BodyText"/>
        <w:numPr>
          <w:ilvl w:val="1"/>
          <w:numId w:val="14"/>
        </w:numPr>
      </w:pPr>
      <w:r>
        <w:t xml:space="preserve">Activate </w:t>
      </w:r>
      <w:proofErr w:type="spellStart"/>
      <w:r>
        <w:t>Bonavista.EWF.SharePoint.WebParts</w:t>
      </w:r>
      <w:proofErr w:type="spellEnd"/>
      <w:r>
        <w:t xml:space="preserve"> feature</w:t>
      </w:r>
    </w:p>
    <w:p w:rsidR="00E65B77" w:rsidRDefault="00E65B77" w:rsidP="00D25D8D">
      <w:pPr>
        <w:pStyle w:val="BodyText"/>
        <w:numPr>
          <w:ilvl w:val="0"/>
          <w:numId w:val="14"/>
        </w:numPr>
      </w:pPr>
      <w:r>
        <w:t>Go to Site Settings | Web Parts gallery</w:t>
      </w:r>
    </w:p>
    <w:p w:rsidR="00E65B77" w:rsidRDefault="00E65B77" w:rsidP="00D25D8D">
      <w:pPr>
        <w:pStyle w:val="BodyText"/>
        <w:numPr>
          <w:ilvl w:val="0"/>
          <w:numId w:val="14"/>
        </w:numPr>
      </w:pPr>
      <w:r>
        <w:t xml:space="preserve">Edit the properties of the </w:t>
      </w:r>
      <w:proofErr w:type="spellStart"/>
      <w:r>
        <w:t>Bonavisat.WF.SharePoint_HomeAndBack</w:t>
      </w:r>
      <w:proofErr w:type="spellEnd"/>
      <w:r>
        <w:t xml:space="preserve"> web part</w:t>
      </w:r>
    </w:p>
    <w:p w:rsidR="00E65B77" w:rsidRDefault="00E65B77" w:rsidP="00D25D8D">
      <w:pPr>
        <w:pStyle w:val="BodyText"/>
        <w:numPr>
          <w:ilvl w:val="1"/>
          <w:numId w:val="14"/>
        </w:numPr>
      </w:pPr>
      <w:r>
        <w:t>Associate to custom group ‘EWF’</w:t>
      </w:r>
    </w:p>
    <w:p w:rsidR="00E65B77" w:rsidRDefault="00E65B77" w:rsidP="00D25D8D">
      <w:pPr>
        <w:pStyle w:val="BodyText"/>
        <w:numPr>
          <w:ilvl w:val="0"/>
          <w:numId w:val="14"/>
        </w:numPr>
      </w:pPr>
      <w:r>
        <w:t>Go to Site Settings | Look and Feel</w:t>
      </w:r>
    </w:p>
    <w:p w:rsidR="00E65B77" w:rsidRDefault="00E65B77" w:rsidP="00D25D8D">
      <w:pPr>
        <w:pStyle w:val="BodyText"/>
        <w:numPr>
          <w:ilvl w:val="1"/>
          <w:numId w:val="14"/>
        </w:numPr>
      </w:pPr>
      <w:r>
        <w:t xml:space="preserve">Select ‘Title, description, and logo’  </w:t>
      </w:r>
    </w:p>
    <w:p w:rsidR="00E65B77" w:rsidRDefault="00E65B77" w:rsidP="00D25D8D">
      <w:pPr>
        <w:pStyle w:val="BodyText"/>
        <w:numPr>
          <w:ilvl w:val="1"/>
          <w:numId w:val="14"/>
        </w:numPr>
      </w:pPr>
      <w:r>
        <w:t xml:space="preserve">Select the </w:t>
      </w:r>
      <w:proofErr w:type="spellStart"/>
      <w:r>
        <w:t>Bonavista</w:t>
      </w:r>
      <w:proofErr w:type="spellEnd"/>
      <w:r>
        <w:t xml:space="preserve"> logo from the 15 hive </w:t>
      </w:r>
      <w:r w:rsidRPr="00022D8D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:\...\</w:t>
      </w:r>
      <w:r w:rsidRPr="00022D8D">
        <w:rPr>
          <w:rFonts w:ascii="Courier New" w:hAnsi="Courier New" w:cs="Courier New"/>
        </w:rPr>
        <w:t>Microsoft Shared\Web Server Extensions\15\TEMPLATE\IMAGES\</w:t>
      </w:r>
      <w:proofErr w:type="spellStart"/>
      <w:r w:rsidRPr="00022D8D">
        <w:rPr>
          <w:rFonts w:ascii="Courier New" w:hAnsi="Courier New" w:cs="Courier New"/>
        </w:rPr>
        <w:t>Bonavista.EWF.SharePoint</w:t>
      </w:r>
      <w:proofErr w:type="spellEnd"/>
      <w:r>
        <w:t xml:space="preserve"> (this is the file used by the solution).</w:t>
      </w:r>
    </w:p>
    <w:p w:rsidR="00112BAD" w:rsidRDefault="00112BAD" w:rsidP="00112BAD">
      <w:pPr>
        <w:pStyle w:val="BodyText"/>
      </w:pPr>
      <w:r>
        <w:t>On the top-level site of the</w:t>
      </w:r>
      <w:r w:rsidR="005372B3">
        <w:t xml:space="preserve"> </w:t>
      </w:r>
      <w:r>
        <w:t>site collection</w:t>
      </w:r>
      <w:r w:rsidR="005372B3">
        <w:t xml:space="preserve"> (Search Site Collection if different than EWF, otherwise EWF):</w:t>
      </w:r>
    </w:p>
    <w:p w:rsidR="00E65B77" w:rsidRDefault="00E65B77" w:rsidP="00D25D8D">
      <w:pPr>
        <w:pStyle w:val="BodyText"/>
        <w:numPr>
          <w:ilvl w:val="0"/>
          <w:numId w:val="7"/>
        </w:numPr>
      </w:pPr>
      <w:r>
        <w:t>Go to Site Settings | Web Parts gallery</w:t>
      </w:r>
    </w:p>
    <w:p w:rsidR="00E65B77" w:rsidRDefault="00E65B77" w:rsidP="00D25D8D">
      <w:pPr>
        <w:pStyle w:val="BodyText"/>
        <w:numPr>
          <w:ilvl w:val="0"/>
          <w:numId w:val="7"/>
        </w:numPr>
      </w:pPr>
      <w:r>
        <w:t xml:space="preserve">Edit the properties of the </w:t>
      </w:r>
      <w:proofErr w:type="spellStart"/>
      <w:r>
        <w:t>Bonavisat.WF.SharePoint_HomeAndBack</w:t>
      </w:r>
      <w:proofErr w:type="spellEnd"/>
      <w:r>
        <w:t xml:space="preserve"> web part</w:t>
      </w:r>
    </w:p>
    <w:p w:rsidR="00E65B77" w:rsidRDefault="00E65B77" w:rsidP="00D25D8D">
      <w:pPr>
        <w:pStyle w:val="BodyText"/>
        <w:numPr>
          <w:ilvl w:val="1"/>
          <w:numId w:val="7"/>
        </w:numPr>
      </w:pPr>
      <w:r>
        <w:t>Associate to custom group ‘EWF’</w:t>
      </w:r>
    </w:p>
    <w:p w:rsidR="00E65B77" w:rsidRDefault="00E65B77" w:rsidP="00D25D8D">
      <w:pPr>
        <w:pStyle w:val="BodyText"/>
        <w:numPr>
          <w:ilvl w:val="0"/>
          <w:numId w:val="7"/>
        </w:numPr>
      </w:pPr>
      <w:r>
        <w:t>Go to Site Contents | Site Pages</w:t>
      </w:r>
    </w:p>
    <w:p w:rsidR="00E65B77" w:rsidRDefault="00E65B77" w:rsidP="00D25D8D">
      <w:pPr>
        <w:pStyle w:val="BodyText"/>
        <w:numPr>
          <w:ilvl w:val="0"/>
          <w:numId w:val="7"/>
        </w:numPr>
      </w:pPr>
      <w:r>
        <w:t xml:space="preserve">Edit the properties of </w:t>
      </w:r>
      <w:proofErr w:type="spellStart"/>
      <w:r>
        <w:t>Home.aspx</w:t>
      </w:r>
      <w:proofErr w:type="spellEnd"/>
      <w:r>
        <w:t xml:space="preserve"> page</w:t>
      </w:r>
    </w:p>
    <w:p w:rsidR="00E65B77" w:rsidRDefault="00E65B77" w:rsidP="00D25D8D">
      <w:pPr>
        <w:pStyle w:val="BodyText"/>
        <w:numPr>
          <w:ilvl w:val="1"/>
          <w:numId w:val="7"/>
        </w:numPr>
      </w:pPr>
      <w:r>
        <w:t xml:space="preserve">Rename to </w:t>
      </w:r>
      <w:proofErr w:type="spellStart"/>
      <w:r>
        <w:t>EWFHome.aspx</w:t>
      </w:r>
      <w:proofErr w:type="spellEnd"/>
    </w:p>
    <w:p w:rsidR="00E65B77" w:rsidRDefault="00E65B77" w:rsidP="00D25D8D">
      <w:pPr>
        <w:pStyle w:val="BodyText"/>
        <w:numPr>
          <w:ilvl w:val="1"/>
          <w:numId w:val="7"/>
        </w:numPr>
      </w:pPr>
      <w:r>
        <w:t>Save changes.</w:t>
      </w:r>
    </w:p>
    <w:p w:rsidR="00B142E8" w:rsidRDefault="00E65B77" w:rsidP="00D25D8D">
      <w:pPr>
        <w:pStyle w:val="BodyText"/>
        <w:numPr>
          <w:ilvl w:val="0"/>
          <w:numId w:val="7"/>
        </w:numPr>
      </w:pPr>
      <w:r>
        <w:t>S</w:t>
      </w:r>
      <w:r w:rsidR="00B142E8">
        <w:t>earch for any key word on Out of the box SharePoint search box</w:t>
      </w:r>
    </w:p>
    <w:p w:rsidR="00B142E8" w:rsidRDefault="00B142E8" w:rsidP="00D25D8D">
      <w:pPr>
        <w:pStyle w:val="BodyText"/>
        <w:numPr>
          <w:ilvl w:val="0"/>
          <w:numId w:val="7"/>
        </w:numPr>
      </w:pPr>
      <w:r>
        <w:t xml:space="preserve">Copy the </w:t>
      </w:r>
      <w:proofErr w:type="spellStart"/>
      <w:r>
        <w:t>Url</w:t>
      </w:r>
      <w:proofErr w:type="spellEnd"/>
      <w:r>
        <w:t xml:space="preserve"> of the search result page without the query string.</w:t>
      </w:r>
    </w:p>
    <w:p w:rsidR="00112BAD" w:rsidRDefault="007C4EAD" w:rsidP="00D25D8D">
      <w:pPr>
        <w:pStyle w:val="BodyText"/>
        <w:numPr>
          <w:ilvl w:val="0"/>
          <w:numId w:val="7"/>
        </w:numPr>
      </w:pPr>
      <w:r>
        <w:t xml:space="preserve">Remove all web parts in the </w:t>
      </w:r>
      <w:r w:rsidR="00E65B77">
        <w:t xml:space="preserve">home </w:t>
      </w:r>
      <w:r>
        <w:t>page</w:t>
      </w:r>
      <w:r w:rsidR="00E65B77">
        <w:t xml:space="preserve"> (</w:t>
      </w:r>
      <w:proofErr w:type="spellStart"/>
      <w:r w:rsidR="00BA315A">
        <w:t>EWF</w:t>
      </w:r>
      <w:r w:rsidR="00E65B77">
        <w:t>Home.aspx</w:t>
      </w:r>
      <w:proofErr w:type="spellEnd"/>
      <w:r w:rsidR="00E65B77">
        <w:t>)</w:t>
      </w:r>
      <w:r w:rsidR="00E47021">
        <w:t xml:space="preserve"> </w:t>
      </w:r>
    </w:p>
    <w:p w:rsidR="007C4EAD" w:rsidRDefault="007C4EAD" w:rsidP="00D25D8D">
      <w:pPr>
        <w:pStyle w:val="BodyText"/>
        <w:numPr>
          <w:ilvl w:val="0"/>
          <w:numId w:val="7"/>
        </w:numPr>
      </w:pPr>
      <w:r>
        <w:t>Change layout to single column</w:t>
      </w:r>
    </w:p>
    <w:p w:rsidR="00BD38BD" w:rsidRDefault="00BD38BD" w:rsidP="00D25D8D">
      <w:pPr>
        <w:pStyle w:val="BodyText"/>
        <w:numPr>
          <w:ilvl w:val="0"/>
          <w:numId w:val="7"/>
        </w:numPr>
      </w:pPr>
      <w:r>
        <w:t xml:space="preserve">Insert a Search Box Web Part from Search web part category. </w:t>
      </w:r>
      <w:r w:rsidRPr="007323A1">
        <w:t xml:space="preserve"> </w:t>
      </w:r>
    </w:p>
    <w:p w:rsidR="00BD38BD" w:rsidRDefault="00BD38BD" w:rsidP="00D25D8D">
      <w:pPr>
        <w:pStyle w:val="BodyText"/>
        <w:numPr>
          <w:ilvl w:val="0"/>
          <w:numId w:val="7"/>
        </w:numPr>
      </w:pPr>
      <w:r>
        <w:t>Edit the Search Box web part and expand ‘</w:t>
      </w:r>
      <w:r w:rsidRPr="00297778">
        <w:t>Which search results page should queries be sent to?</w:t>
      </w:r>
      <w:r>
        <w:t>’ on the search box edit window.</w:t>
      </w:r>
    </w:p>
    <w:p w:rsidR="00BD38BD" w:rsidRDefault="00BD38BD" w:rsidP="00D25D8D">
      <w:pPr>
        <w:pStyle w:val="BodyText"/>
        <w:numPr>
          <w:ilvl w:val="1"/>
          <w:numId w:val="7"/>
        </w:numPr>
      </w:pPr>
      <w:r>
        <w:t>Select the ‘</w:t>
      </w:r>
      <w:r w:rsidRPr="00297778">
        <w:t>Send queries to a custom results page URL</w:t>
      </w:r>
      <w:r>
        <w:t>’ radio button and paste the URL that is copied in step 2</w:t>
      </w:r>
      <w:r w:rsidRPr="00297778">
        <w:t>.</w:t>
      </w:r>
    </w:p>
    <w:p w:rsidR="00BD38BD" w:rsidRDefault="00BD38BD" w:rsidP="00D25D8D">
      <w:pPr>
        <w:pStyle w:val="BodyText"/>
        <w:numPr>
          <w:ilvl w:val="0"/>
          <w:numId w:val="7"/>
        </w:numPr>
      </w:pPr>
      <w:r>
        <w:t>Expand Appearance on the edit window</w:t>
      </w:r>
    </w:p>
    <w:p w:rsidR="00BD38BD" w:rsidRDefault="00BD38BD" w:rsidP="00D25D8D">
      <w:pPr>
        <w:pStyle w:val="BodyText"/>
        <w:numPr>
          <w:ilvl w:val="1"/>
          <w:numId w:val="7"/>
        </w:numPr>
      </w:pPr>
      <w:r>
        <w:t>Set the title to ‘Document Search’ and Chrome Type to ‘Title Only’</w:t>
      </w:r>
    </w:p>
    <w:p w:rsidR="00BD38BD" w:rsidRDefault="00B142E8" w:rsidP="00D25D8D">
      <w:pPr>
        <w:pStyle w:val="BodyText"/>
        <w:numPr>
          <w:ilvl w:val="0"/>
          <w:numId w:val="7"/>
        </w:numPr>
      </w:pPr>
      <w:r>
        <w:t xml:space="preserve">Save changes to web part. </w:t>
      </w:r>
    </w:p>
    <w:p w:rsidR="00B142E8" w:rsidRDefault="00BD38BD" w:rsidP="00D25D8D">
      <w:pPr>
        <w:pStyle w:val="BodyText"/>
        <w:numPr>
          <w:ilvl w:val="0"/>
          <w:numId w:val="7"/>
        </w:numPr>
      </w:pPr>
      <w:r>
        <w:lastRenderedPageBreak/>
        <w:t xml:space="preserve">Save </w:t>
      </w:r>
      <w:r w:rsidR="00B142E8">
        <w:t>changes to page.</w:t>
      </w:r>
    </w:p>
    <w:p w:rsidR="00BD38BD" w:rsidRDefault="00B142E8" w:rsidP="00D25D8D">
      <w:pPr>
        <w:pStyle w:val="BodyText"/>
        <w:numPr>
          <w:ilvl w:val="0"/>
          <w:numId w:val="7"/>
        </w:numPr>
      </w:pPr>
      <w:r>
        <w:t>Exit edit mode.</w:t>
      </w:r>
    </w:p>
    <w:p w:rsidR="00BD38BD" w:rsidRDefault="00BD38BD" w:rsidP="00D25D8D">
      <w:pPr>
        <w:pStyle w:val="BodyText"/>
        <w:numPr>
          <w:ilvl w:val="0"/>
          <w:numId w:val="7"/>
        </w:numPr>
      </w:pPr>
      <w:r>
        <w:t>Search for any key word on the new Search box web part</w:t>
      </w:r>
    </w:p>
    <w:p w:rsidR="00BD38BD" w:rsidRDefault="00B142E8" w:rsidP="00D25D8D">
      <w:pPr>
        <w:pStyle w:val="BodyText"/>
        <w:numPr>
          <w:ilvl w:val="0"/>
          <w:numId w:val="7"/>
        </w:numPr>
      </w:pPr>
      <w:r>
        <w:t>E</w:t>
      </w:r>
      <w:r w:rsidR="00BD38BD">
        <w:t>dit the results page</w:t>
      </w:r>
    </w:p>
    <w:p w:rsidR="00BD38BD" w:rsidRDefault="00BD38BD" w:rsidP="00D25D8D">
      <w:pPr>
        <w:pStyle w:val="BodyText"/>
        <w:numPr>
          <w:ilvl w:val="1"/>
          <w:numId w:val="7"/>
        </w:numPr>
      </w:pPr>
      <w:r>
        <w:t>Insert Home and Back (custom) web part from EWF web part category just below the Search box and search navigation links.</w:t>
      </w:r>
    </w:p>
    <w:p w:rsidR="00BD38BD" w:rsidRDefault="00B142E8" w:rsidP="00D25D8D">
      <w:pPr>
        <w:pStyle w:val="BodyText"/>
        <w:numPr>
          <w:ilvl w:val="0"/>
          <w:numId w:val="7"/>
        </w:numPr>
      </w:pPr>
      <w:r>
        <w:t>Check in the changes. P</w:t>
      </w:r>
      <w:r w:rsidR="00BD38BD">
        <w:t>ublish the page.</w:t>
      </w:r>
    </w:p>
    <w:p w:rsidR="00B142E8" w:rsidRDefault="003D5DC5" w:rsidP="00D25D8D">
      <w:pPr>
        <w:pStyle w:val="BodyText"/>
        <w:numPr>
          <w:ilvl w:val="0"/>
          <w:numId w:val="7"/>
        </w:numPr>
      </w:pPr>
      <w:r>
        <w:t>If Search is on a different site collection, o</w:t>
      </w:r>
      <w:r w:rsidR="00E65B77">
        <w:t>n the results page, click the logo to go to the Search Center home page. Edit the page</w:t>
      </w:r>
    </w:p>
    <w:p w:rsidR="00E65B77" w:rsidRDefault="00E65B77" w:rsidP="00D25D8D">
      <w:pPr>
        <w:pStyle w:val="BodyText"/>
        <w:numPr>
          <w:ilvl w:val="1"/>
          <w:numId w:val="7"/>
        </w:numPr>
      </w:pPr>
      <w:r>
        <w:t>From EWF group insert the Home and Back web part under the Search Box web part</w:t>
      </w:r>
    </w:p>
    <w:p w:rsidR="00E65B77" w:rsidRDefault="00E65B77" w:rsidP="00D25D8D">
      <w:pPr>
        <w:pStyle w:val="BodyText"/>
        <w:numPr>
          <w:ilvl w:val="1"/>
          <w:numId w:val="7"/>
        </w:numPr>
      </w:pPr>
      <w:r>
        <w:t>Check in and publish the page</w:t>
      </w:r>
    </w:p>
    <w:p w:rsidR="00E65B77" w:rsidRDefault="00E65B77" w:rsidP="00D25D8D">
      <w:pPr>
        <w:pStyle w:val="BodyText"/>
        <w:numPr>
          <w:ilvl w:val="0"/>
          <w:numId w:val="7"/>
        </w:numPr>
      </w:pPr>
      <w:r>
        <w:t xml:space="preserve">Edit </w:t>
      </w:r>
      <w:proofErr w:type="spellStart"/>
      <w:r>
        <w:t>EWFHome.aspx</w:t>
      </w:r>
      <w:proofErr w:type="spellEnd"/>
    </w:p>
    <w:p w:rsidR="00E65B77" w:rsidRDefault="00E65B77" w:rsidP="00D25D8D">
      <w:pPr>
        <w:pStyle w:val="BodyText"/>
        <w:numPr>
          <w:ilvl w:val="1"/>
          <w:numId w:val="7"/>
        </w:numPr>
      </w:pPr>
      <w:r>
        <w:t>Insert Well Search Web part from EWF group in Web Part gallery.</w:t>
      </w:r>
    </w:p>
    <w:p w:rsidR="00E65B77" w:rsidRDefault="00E65B77" w:rsidP="00D25D8D">
      <w:pPr>
        <w:pStyle w:val="BodyText"/>
        <w:numPr>
          <w:ilvl w:val="1"/>
          <w:numId w:val="7"/>
        </w:numPr>
      </w:pPr>
      <w:r>
        <w:t>Save changes.</w:t>
      </w:r>
    </w:p>
    <w:p w:rsidR="005372B3" w:rsidRDefault="005372B3" w:rsidP="00BD38BD">
      <w:pPr>
        <w:pStyle w:val="BodyText"/>
      </w:pPr>
    </w:p>
    <w:p w:rsidR="007C4EAD" w:rsidRDefault="00610271" w:rsidP="0099456B">
      <w:pPr>
        <w:pStyle w:val="Heading3"/>
      </w:pPr>
      <w:bookmarkStart w:id="67" w:name="_Toc433011937"/>
      <w:r>
        <w:t>Set</w:t>
      </w:r>
      <w:r w:rsidR="007C4EAD">
        <w:t xml:space="preserve"> Custom Master Page</w:t>
      </w:r>
      <w:bookmarkEnd w:id="67"/>
    </w:p>
    <w:p w:rsidR="003344E9" w:rsidRDefault="003344E9" w:rsidP="003344E9">
      <w:pPr>
        <w:pStyle w:val="BodyText"/>
      </w:pPr>
      <w:r>
        <w:t>On the top-level site of the site collection:</w:t>
      </w:r>
    </w:p>
    <w:p w:rsidR="00CE5381" w:rsidRDefault="003344E9" w:rsidP="00D25D8D">
      <w:pPr>
        <w:pStyle w:val="BodyText"/>
        <w:numPr>
          <w:ilvl w:val="0"/>
          <w:numId w:val="12"/>
        </w:numPr>
      </w:pPr>
      <w:r>
        <w:t>Go to Site Settings | Look and Feel | Master Page</w:t>
      </w:r>
    </w:p>
    <w:p w:rsidR="00CE5381" w:rsidRDefault="003344E9" w:rsidP="00D25D8D">
      <w:pPr>
        <w:pStyle w:val="BodyText"/>
        <w:numPr>
          <w:ilvl w:val="0"/>
          <w:numId w:val="12"/>
        </w:numPr>
      </w:pPr>
      <w:r>
        <w:t xml:space="preserve">Select </w:t>
      </w:r>
      <w:proofErr w:type="spellStart"/>
      <w:r w:rsidRPr="00CE5381">
        <w:rPr>
          <w:rFonts w:ascii="Courier New" w:hAnsi="Courier New" w:cs="Courier New"/>
        </w:rPr>
        <w:t>seattle_ewf</w:t>
      </w:r>
      <w:proofErr w:type="spellEnd"/>
      <w:r>
        <w:t xml:space="preserve"> page as </w:t>
      </w:r>
      <w:r w:rsidR="00CE5381">
        <w:t>the Site and System master</w:t>
      </w:r>
      <w:r>
        <w:t xml:space="preserve"> page</w:t>
      </w:r>
      <w:r w:rsidR="007B041B">
        <w:t>.</w:t>
      </w:r>
    </w:p>
    <w:p w:rsidR="00CE5381" w:rsidRDefault="00CE5381" w:rsidP="00CE5381">
      <w:pPr>
        <w:pStyle w:val="BodyText"/>
        <w:ind w:left="360"/>
        <w:rPr>
          <w:ins w:id="68" w:author="Author"/>
        </w:rPr>
      </w:pPr>
      <w:r>
        <w:rPr>
          <w:noProof/>
        </w:rPr>
        <w:drawing>
          <wp:inline distT="0" distB="0" distL="0" distR="0" wp14:anchorId="1D8B6491" wp14:editId="1F2C4CA0">
            <wp:extent cx="4191000" cy="30904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25" cy="309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7A1" w:rsidRDefault="000C77A1" w:rsidP="00CE5381">
      <w:pPr>
        <w:pStyle w:val="BodyText"/>
        <w:ind w:left="360"/>
      </w:pPr>
    </w:p>
    <w:p w:rsidR="00BA315A" w:rsidRDefault="00BA315A">
      <w:pPr>
        <w:pStyle w:val="Heading2"/>
        <w:tabs>
          <w:tab w:val="clear" w:pos="1026"/>
          <w:tab w:val="num" w:pos="540"/>
        </w:tabs>
        <w:ind w:hanging="1026"/>
        <w:pPrChange w:id="69" w:author="Author">
          <w:pPr>
            <w:pStyle w:val="Heading2"/>
          </w:pPr>
        </w:pPrChange>
      </w:pPr>
      <w:bookmarkStart w:id="70" w:name="_Toc433011938"/>
      <w:r>
        <w:lastRenderedPageBreak/>
        <w:t>Additional Branding Settings</w:t>
      </w:r>
      <w:bookmarkEnd w:id="70"/>
    </w:p>
    <w:p w:rsidR="00BA315A" w:rsidRPr="00BA315A" w:rsidRDefault="00BA315A" w:rsidP="00BA315A">
      <w:pPr>
        <w:pStyle w:val="BodyText"/>
      </w:pPr>
      <w:r>
        <w:t xml:space="preserve">These steps are required to achieve a branding effect that is similar to the layout of the </w:t>
      </w:r>
      <w:proofErr w:type="spellStart"/>
      <w:r>
        <w:t>Bonavista</w:t>
      </w:r>
      <w:proofErr w:type="spellEnd"/>
      <w:r>
        <w:t xml:space="preserve"> Intranet site.</w:t>
      </w:r>
    </w:p>
    <w:p w:rsidR="00832CFC" w:rsidRDefault="00BA315A" w:rsidP="00D25D8D">
      <w:pPr>
        <w:pStyle w:val="ListParagraph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 w:rsidRPr="00832CFC">
        <w:rPr>
          <w:rFonts w:asciiTheme="minorHAnsi" w:eastAsia="Times New Roman" w:hAnsiTheme="minorHAnsi" w:cs="Arial"/>
          <w:sz w:val="20"/>
          <w:szCs w:val="20"/>
        </w:rPr>
        <w:t xml:space="preserve">Using SharePoint Designer, manually import the </w:t>
      </w:r>
      <w:proofErr w:type="spellStart"/>
      <w:r w:rsidRPr="00832CFC">
        <w:rPr>
          <w:rFonts w:asciiTheme="minorHAnsi" w:eastAsia="Times New Roman" w:hAnsiTheme="minorHAnsi" w:cs="Arial"/>
          <w:sz w:val="20"/>
          <w:szCs w:val="20"/>
        </w:rPr>
        <w:t>ewf.css</w:t>
      </w:r>
      <w:proofErr w:type="spellEnd"/>
      <w:r w:rsidRPr="00832CFC">
        <w:rPr>
          <w:rFonts w:asciiTheme="minorHAnsi" w:eastAsia="Times New Roman" w:hAnsiTheme="minorHAnsi" w:cs="Arial"/>
          <w:sz w:val="20"/>
          <w:szCs w:val="20"/>
        </w:rPr>
        <w:t xml:space="preserve"> file into the Style Library. </w:t>
      </w:r>
    </w:p>
    <w:p w:rsidR="00832CFC" w:rsidRPr="00832CFC" w:rsidRDefault="00832CFC" w:rsidP="00832CFC">
      <w:pPr>
        <w:pStyle w:val="ListParagraph"/>
        <w:autoSpaceDE w:val="0"/>
        <w:autoSpaceDN w:val="0"/>
        <w:adjustRightInd w:val="0"/>
        <w:ind w:left="720"/>
        <w:jc w:val="both"/>
        <w:rPr>
          <w:rFonts w:ascii="Courier New" w:eastAsia="Times New Roman" w:hAnsi="Courier New" w:cs="Courier New"/>
          <w:sz w:val="20"/>
          <w:szCs w:val="20"/>
        </w:rPr>
      </w:pPr>
      <w:r w:rsidRPr="00832CFC">
        <w:rPr>
          <w:rFonts w:asciiTheme="minorHAnsi" w:eastAsia="Times New Roman" w:hAnsiTheme="minorHAnsi" w:cs="Arial"/>
          <w:sz w:val="20"/>
          <w:szCs w:val="20"/>
        </w:rPr>
        <w:t>This is located in: …</w:t>
      </w:r>
      <w:r w:rsidRPr="00832CFC">
        <w:rPr>
          <w:rFonts w:ascii="Courier New" w:eastAsia="Times New Roman" w:hAnsi="Courier New" w:cs="Courier New"/>
          <w:sz w:val="20"/>
          <w:szCs w:val="20"/>
        </w:rPr>
        <w:t>TEMPLATE\LAYOUTS\1033\STYLES\</w:t>
      </w:r>
      <w:proofErr w:type="spellStart"/>
      <w:r w:rsidRPr="00832CFC">
        <w:rPr>
          <w:rFonts w:ascii="Courier New" w:eastAsia="Times New Roman" w:hAnsi="Courier New" w:cs="Courier New"/>
          <w:sz w:val="20"/>
          <w:szCs w:val="20"/>
        </w:rPr>
        <w:t>Themable</w:t>
      </w:r>
      <w:proofErr w:type="spellEnd"/>
      <w:r w:rsidRPr="00832CFC">
        <w:rPr>
          <w:rFonts w:ascii="Courier New" w:eastAsia="Times New Roman" w:hAnsi="Courier New" w:cs="Courier New"/>
          <w:sz w:val="20"/>
          <w:szCs w:val="20"/>
        </w:rPr>
        <w:t>\</w:t>
      </w:r>
      <w:proofErr w:type="spellStart"/>
      <w:r w:rsidRPr="00832CFC">
        <w:rPr>
          <w:rFonts w:ascii="Courier New" w:eastAsia="Times New Roman" w:hAnsi="Courier New" w:cs="Courier New"/>
          <w:sz w:val="20"/>
          <w:szCs w:val="20"/>
        </w:rPr>
        <w:t>ewf.css</w:t>
      </w:r>
      <w:proofErr w:type="spellEnd"/>
    </w:p>
    <w:p w:rsidR="00BA315A" w:rsidRPr="00832CFC" w:rsidRDefault="00BA315A" w:rsidP="00832CFC">
      <w:pPr>
        <w:pStyle w:val="ListParagraph"/>
        <w:autoSpaceDE w:val="0"/>
        <w:autoSpaceDN w:val="0"/>
        <w:adjustRightInd w:val="0"/>
        <w:ind w:left="720"/>
        <w:jc w:val="both"/>
        <w:rPr>
          <w:rFonts w:asciiTheme="minorHAnsi" w:eastAsia="Times New Roman" w:hAnsiTheme="minorHAnsi" w:cs="Arial"/>
          <w:sz w:val="20"/>
          <w:szCs w:val="20"/>
        </w:rPr>
      </w:pPr>
      <w:r w:rsidRPr="00832CFC">
        <w:rPr>
          <w:rFonts w:asciiTheme="minorHAnsi" w:eastAsia="Times New Roman" w:hAnsiTheme="minorHAnsi" w:cs="Arial"/>
          <w:sz w:val="20"/>
          <w:szCs w:val="20"/>
        </w:rPr>
        <w:t xml:space="preserve">In Designer, the Style Library is located </w:t>
      </w:r>
      <w:r w:rsidR="00832CFC">
        <w:rPr>
          <w:rFonts w:asciiTheme="minorHAnsi" w:eastAsia="Times New Roman" w:hAnsiTheme="minorHAnsi" w:cs="Arial"/>
          <w:sz w:val="20"/>
          <w:szCs w:val="20"/>
        </w:rPr>
        <w:t>in</w:t>
      </w:r>
      <w:r w:rsidRPr="00832CFC">
        <w:rPr>
          <w:rFonts w:asciiTheme="minorHAnsi" w:eastAsia="Times New Roman" w:hAnsiTheme="minorHAnsi" w:cs="Arial"/>
          <w:sz w:val="20"/>
          <w:szCs w:val="20"/>
        </w:rPr>
        <w:t>:</w:t>
      </w:r>
      <w:r w:rsidR="00832CFC" w:rsidRPr="00832CFC">
        <w:rPr>
          <w:rFonts w:asciiTheme="minorHAnsi" w:eastAsia="Times New Roman" w:hAnsiTheme="minorHAnsi" w:cs="Arial"/>
          <w:sz w:val="20"/>
          <w:szCs w:val="20"/>
        </w:rPr>
        <w:t xml:space="preserve"> </w:t>
      </w:r>
      <w:r w:rsidRPr="00832CFC">
        <w:rPr>
          <w:rFonts w:ascii="Courier New" w:eastAsia="Times New Roman" w:hAnsi="Courier New" w:cs="Courier New"/>
          <w:sz w:val="20"/>
          <w:szCs w:val="20"/>
        </w:rPr>
        <w:t>All Files\Style Library\</w:t>
      </w:r>
      <w:proofErr w:type="spellStart"/>
      <w:r w:rsidRPr="00832CFC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832CFC">
        <w:rPr>
          <w:rFonts w:ascii="Courier New" w:eastAsia="Times New Roman" w:hAnsi="Courier New" w:cs="Courier New"/>
          <w:sz w:val="20"/>
          <w:szCs w:val="20"/>
        </w:rPr>
        <w:t>-us\</w:t>
      </w:r>
      <w:proofErr w:type="spellStart"/>
      <w:r w:rsidRPr="00832CFC">
        <w:rPr>
          <w:rFonts w:ascii="Courier New" w:eastAsia="Times New Roman" w:hAnsi="Courier New" w:cs="Courier New"/>
          <w:sz w:val="20"/>
          <w:szCs w:val="20"/>
        </w:rPr>
        <w:t>Themable</w:t>
      </w:r>
      <w:proofErr w:type="spellEnd"/>
      <w:r w:rsidRPr="00832CFC">
        <w:rPr>
          <w:rFonts w:ascii="Courier New" w:eastAsia="Times New Roman" w:hAnsi="Courier New" w:cs="Courier New"/>
          <w:sz w:val="20"/>
          <w:szCs w:val="20"/>
        </w:rPr>
        <w:t>\Core Styles</w:t>
      </w:r>
    </w:p>
    <w:p w:rsidR="00BA315A" w:rsidRDefault="00832CFC" w:rsidP="00D25D8D">
      <w:pPr>
        <w:pStyle w:val="BodyText"/>
        <w:numPr>
          <w:ilvl w:val="0"/>
          <w:numId w:val="18"/>
        </w:numPr>
        <w:jc w:val="left"/>
      </w:pPr>
      <w:r>
        <w:t>Using the right-click ‘Check-In’ menu option to p</w:t>
      </w:r>
      <w:r w:rsidR="00BA315A">
        <w:t xml:space="preserve">ublish a “major version” of </w:t>
      </w:r>
      <w:proofErr w:type="spellStart"/>
      <w:r w:rsidR="00BA315A" w:rsidRPr="00832CFC">
        <w:rPr>
          <w:rFonts w:ascii="Courier New" w:hAnsi="Courier New" w:cs="Courier New"/>
        </w:rPr>
        <w:t>ewf.css</w:t>
      </w:r>
      <w:proofErr w:type="spellEnd"/>
      <w:r w:rsidR="00BA315A">
        <w:t>.</w:t>
      </w:r>
    </w:p>
    <w:p w:rsidR="00D704E8" w:rsidRDefault="00D704E8" w:rsidP="00832CFC">
      <w:pPr>
        <w:pStyle w:val="BodyText"/>
      </w:pPr>
    </w:p>
    <w:p w:rsidR="00913CF6" w:rsidRPr="007A72C4" w:rsidRDefault="00913CF6">
      <w:pPr>
        <w:pStyle w:val="Heading2"/>
        <w:tabs>
          <w:tab w:val="clear" w:pos="1026"/>
          <w:tab w:val="num" w:pos="540"/>
        </w:tabs>
        <w:ind w:hanging="1026"/>
        <w:pPrChange w:id="71" w:author="Author">
          <w:pPr>
            <w:pStyle w:val="Heading2"/>
          </w:pPr>
        </w:pPrChange>
      </w:pPr>
      <w:bookmarkStart w:id="72" w:name="_Toc433011939"/>
      <w:r>
        <w:t>Create Site Template</w:t>
      </w:r>
      <w:bookmarkEnd w:id="72"/>
    </w:p>
    <w:p w:rsidR="00913CF6" w:rsidRDefault="00913CF6" w:rsidP="00913CF6">
      <w:pPr>
        <w:pStyle w:val="ListParagraph"/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Several attempts were made during the development phase to define a ‘portable’ site template that could be used on different environments without success: some of the settings were not preserved and incorporating the items of the site template resulted in errors when the template was used in an environment / server different than the one used to create the template. </w:t>
      </w:r>
    </w:p>
    <w:p w:rsidR="00913CF6" w:rsidRDefault="00913CF6" w:rsidP="00913CF6">
      <w:pPr>
        <w:pStyle w:val="ListParagraph"/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</w:p>
    <w:p w:rsidR="00913CF6" w:rsidRDefault="00913CF6" w:rsidP="00913CF6">
      <w:pPr>
        <w:pStyle w:val="ListParagraph"/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As a result, a Starter Template to contain ‘portable’ template elements and final adjustment will need to be specifically created for each environment:</w:t>
      </w:r>
    </w:p>
    <w:p w:rsidR="00913CF6" w:rsidRDefault="00913CF6" w:rsidP="00913CF6">
      <w:pPr>
        <w:pStyle w:val="ListParagraph"/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</w:p>
    <w:p w:rsidR="00913CF6" w:rsidRDefault="00913CF6" w:rsidP="00D25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Add </w:t>
      </w:r>
      <w:proofErr w:type="spellStart"/>
      <w:r w:rsidRPr="00BF45B5">
        <w:rPr>
          <w:rFonts w:ascii="Courier New" w:eastAsia="Times New Roman" w:hAnsi="Courier New" w:cs="Courier New"/>
          <w:sz w:val="20"/>
          <w:szCs w:val="20"/>
        </w:rPr>
        <w:t>WellboreSiteTemplate.wsp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 xml:space="preserve"> file to the Solutions gallery of the Site Collection (top-level site).  </w:t>
      </w:r>
    </w:p>
    <w:p w:rsidR="00913CF6" w:rsidRDefault="00913CF6" w:rsidP="00D25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Create </w:t>
      </w:r>
      <w:r w:rsidRPr="00BF45B5">
        <w:rPr>
          <w:rFonts w:ascii="Courier New" w:eastAsia="Times New Roman" w:hAnsi="Courier New" w:cs="Courier New"/>
          <w:sz w:val="20"/>
          <w:szCs w:val="20"/>
        </w:rPr>
        <w:t>Wellbore</w:t>
      </w:r>
      <w:r>
        <w:rPr>
          <w:rFonts w:asciiTheme="minorHAnsi" w:eastAsia="Times New Roman" w:hAnsiTheme="minorHAnsi" w:cs="Arial"/>
          <w:sz w:val="20"/>
          <w:szCs w:val="20"/>
        </w:rPr>
        <w:t xml:space="preserve"> site </w:t>
      </w:r>
      <w:r w:rsidR="00910A8D">
        <w:rPr>
          <w:rFonts w:asciiTheme="minorHAnsi" w:eastAsia="Times New Roman" w:hAnsiTheme="minorHAnsi" w:cs="Arial"/>
          <w:sz w:val="20"/>
          <w:szCs w:val="20"/>
        </w:rPr>
        <w:t xml:space="preserve">(with using ‘wellbore’ for URL) </w:t>
      </w:r>
      <w:r>
        <w:rPr>
          <w:rFonts w:asciiTheme="minorHAnsi" w:eastAsia="Times New Roman" w:hAnsiTheme="minorHAnsi" w:cs="Arial"/>
          <w:sz w:val="20"/>
          <w:szCs w:val="20"/>
        </w:rPr>
        <w:t xml:space="preserve">under the site collection based on the </w:t>
      </w:r>
      <w:proofErr w:type="spellStart"/>
      <w:r w:rsidRPr="00BF45B5">
        <w:rPr>
          <w:rFonts w:ascii="Courier New" w:eastAsia="Times New Roman" w:hAnsi="Courier New" w:cs="Courier New"/>
          <w:sz w:val="20"/>
          <w:szCs w:val="20"/>
        </w:rPr>
        <w:t>WellboreSiteStarter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 xml:space="preserve"> template.</w:t>
      </w:r>
    </w:p>
    <w:p w:rsidR="00913CF6" w:rsidRDefault="00913CF6" w:rsidP="00D25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Stop inheriting Edit the permissions for the </w:t>
      </w:r>
      <w:r w:rsidRPr="00134942">
        <w:rPr>
          <w:rFonts w:ascii="Courier New" w:eastAsia="Times New Roman" w:hAnsi="Courier New" w:cs="Courier New"/>
          <w:sz w:val="20"/>
          <w:szCs w:val="20"/>
        </w:rPr>
        <w:t>Well Comments</w:t>
      </w:r>
      <w:r>
        <w:rPr>
          <w:rFonts w:asciiTheme="minorHAnsi" w:eastAsia="Times New Roman" w:hAnsiTheme="minorHAnsi" w:cs="Arial"/>
          <w:sz w:val="20"/>
          <w:szCs w:val="20"/>
        </w:rPr>
        <w:t xml:space="preserve"> list on the </w:t>
      </w:r>
      <w:r w:rsidRPr="00134942">
        <w:rPr>
          <w:rFonts w:ascii="Courier New" w:eastAsia="Times New Roman" w:hAnsi="Courier New" w:cs="Courier New"/>
          <w:sz w:val="20"/>
          <w:szCs w:val="20"/>
        </w:rPr>
        <w:t>Wellbore</w:t>
      </w:r>
      <w:r>
        <w:rPr>
          <w:rFonts w:asciiTheme="minorHAnsi" w:eastAsia="Times New Roman" w:hAnsiTheme="minorHAnsi" w:cs="Arial"/>
          <w:sz w:val="20"/>
          <w:szCs w:val="20"/>
        </w:rPr>
        <w:t xml:space="preserve"> site. Include only the following two entries:</w:t>
      </w:r>
    </w:p>
    <w:p w:rsidR="00913CF6" w:rsidRDefault="00913CF6" w:rsidP="00D25D8D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Full Control for EWF Owners</w:t>
      </w:r>
    </w:p>
    <w:p w:rsidR="00913CF6" w:rsidRDefault="00913CF6" w:rsidP="00D25D8D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Contribute No Delete for EWF Visitors</w:t>
      </w:r>
    </w:p>
    <w:p w:rsidR="00913CF6" w:rsidRDefault="00913CF6" w:rsidP="00D25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 w:rsidRPr="00CC4B33">
        <w:rPr>
          <w:rFonts w:asciiTheme="minorHAnsi" w:eastAsia="Times New Roman" w:hAnsiTheme="minorHAnsi" w:cs="Arial"/>
          <w:sz w:val="20"/>
          <w:szCs w:val="20"/>
        </w:rPr>
        <w:t xml:space="preserve">Edit the </w:t>
      </w:r>
      <w:r>
        <w:rPr>
          <w:rFonts w:asciiTheme="minorHAnsi" w:eastAsia="Times New Roman" w:hAnsiTheme="minorHAnsi" w:cs="Arial"/>
          <w:sz w:val="20"/>
          <w:szCs w:val="20"/>
        </w:rPr>
        <w:t>Home page for</w:t>
      </w:r>
      <w:r w:rsidRPr="00CC4B33">
        <w:rPr>
          <w:rFonts w:asciiTheme="minorHAnsi" w:eastAsia="Times New Roman" w:hAnsiTheme="minorHAnsi" w:cs="Arial"/>
          <w:sz w:val="20"/>
          <w:szCs w:val="20"/>
        </w:rPr>
        <w:t xml:space="preserve"> the </w:t>
      </w:r>
      <w:r w:rsidRPr="00CC4B33">
        <w:rPr>
          <w:rFonts w:ascii="Courier New" w:eastAsia="Times New Roman" w:hAnsi="Courier New" w:cs="Courier New"/>
          <w:sz w:val="20"/>
          <w:szCs w:val="20"/>
        </w:rPr>
        <w:t>Wellbore</w:t>
      </w:r>
      <w:r w:rsidRPr="00CC4B33">
        <w:rPr>
          <w:rFonts w:asciiTheme="minorHAnsi" w:eastAsia="Times New Roman" w:hAnsiTheme="minorHAnsi" w:cs="Arial"/>
          <w:sz w:val="20"/>
          <w:szCs w:val="20"/>
        </w:rPr>
        <w:t xml:space="preserve"> site</w:t>
      </w:r>
      <w:r>
        <w:rPr>
          <w:rFonts w:asciiTheme="minorHAnsi" w:eastAsia="Times New Roman" w:hAnsiTheme="minorHAnsi" w:cs="Arial"/>
          <w:sz w:val="20"/>
          <w:szCs w:val="20"/>
        </w:rPr>
        <w:t>:</w:t>
      </w:r>
    </w:p>
    <w:p w:rsidR="00913CF6" w:rsidRDefault="00913CF6" w:rsidP="00D25D8D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Insert Well Header web part at the top of the page.</w:t>
      </w:r>
    </w:p>
    <w:p w:rsidR="00913CF6" w:rsidRDefault="00913CF6" w:rsidP="00D25D8D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Insert SSRS Web Part</w:t>
      </w:r>
    </w:p>
    <w:p w:rsidR="00913CF6" w:rsidRDefault="00913CF6" w:rsidP="00D25D8D">
      <w:pPr>
        <w:pStyle w:val="ListParagraph"/>
        <w:numPr>
          <w:ilvl w:val="2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Set report data source as </w:t>
      </w:r>
      <w:r w:rsidRPr="008305F3">
        <w:rPr>
          <w:rFonts w:asciiTheme="minorHAnsi" w:eastAsia="Times New Roman" w:hAnsiTheme="minorHAnsi" w:cs="Arial"/>
          <w:sz w:val="20"/>
          <w:szCs w:val="20"/>
        </w:rPr>
        <w:t>LiquidGasVolume_1.rdl</w:t>
      </w:r>
      <w:r>
        <w:rPr>
          <w:rFonts w:asciiTheme="minorHAnsi" w:eastAsia="Times New Roman" w:hAnsiTheme="minorHAnsi" w:cs="Arial"/>
          <w:sz w:val="20"/>
          <w:szCs w:val="20"/>
        </w:rPr>
        <w:t xml:space="preserve"> from</w:t>
      </w:r>
      <w:r w:rsidR="001A6A00">
        <w:rPr>
          <w:rFonts w:asciiTheme="minorHAnsi" w:eastAsia="Times New Roman" w:hAnsiTheme="minorHAnsi" w:cs="Arial"/>
          <w:sz w:val="20"/>
          <w:szCs w:val="20"/>
        </w:rPr>
        <w:t xml:space="preserve"> the Report Contents library in the</w:t>
      </w:r>
      <w:r>
        <w:rPr>
          <w:rFonts w:asciiTheme="minorHAnsi" w:eastAsia="Times New Roman" w:hAnsiTheme="minorHAnsi" w:cs="Arial"/>
          <w:sz w:val="20"/>
          <w:szCs w:val="20"/>
        </w:rPr>
        <w:t xml:space="preserve"> parent site</w:t>
      </w:r>
      <w:r w:rsidR="001A6A00">
        <w:rPr>
          <w:rFonts w:asciiTheme="minorHAnsi" w:eastAsia="Times New Roman" w:hAnsiTheme="minorHAnsi" w:cs="Arial"/>
          <w:sz w:val="20"/>
          <w:szCs w:val="20"/>
        </w:rPr>
        <w:t xml:space="preserve">. NOTE: If script errors occur when selecting the report from the Report Contents library, manually type the report path and name - </w:t>
      </w:r>
      <w:r w:rsidR="001A6A00" w:rsidRPr="001A6A00">
        <w:rPr>
          <w:rFonts w:asciiTheme="minorHAnsi" w:eastAsia="Times New Roman" w:hAnsiTheme="minorHAnsi" w:cs="Arial"/>
          <w:sz w:val="20"/>
          <w:szCs w:val="20"/>
        </w:rPr>
        <w:t>/Report Contents/LiquidGasVolume_1.rdl</w:t>
      </w:r>
      <w:r w:rsidR="001A6A00">
        <w:rPr>
          <w:rFonts w:asciiTheme="minorHAnsi" w:eastAsia="Times New Roman" w:hAnsiTheme="minorHAnsi" w:cs="Arial"/>
          <w:sz w:val="20"/>
          <w:szCs w:val="20"/>
        </w:rPr>
        <w:t>.</w:t>
      </w:r>
    </w:p>
    <w:p w:rsidR="00913CF6" w:rsidRDefault="00913CF6" w:rsidP="00D25D8D">
      <w:pPr>
        <w:pStyle w:val="ListParagraph"/>
        <w:numPr>
          <w:ilvl w:val="2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Set title as ‘Production Graph’</w:t>
      </w:r>
    </w:p>
    <w:p w:rsidR="00913CF6" w:rsidRDefault="00913CF6" w:rsidP="00D25D8D">
      <w:pPr>
        <w:pStyle w:val="ListParagraph"/>
        <w:numPr>
          <w:ilvl w:val="2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Under ‘View’ configuration section, elect to only display export/print menu and hide parameter and document map areas</w:t>
      </w:r>
    </w:p>
    <w:p w:rsidR="00913CF6" w:rsidRDefault="00913CF6" w:rsidP="00D25D8D">
      <w:pPr>
        <w:pStyle w:val="ListParagraph"/>
        <w:numPr>
          <w:ilvl w:val="1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Insert Query String Filter web part:</w:t>
      </w:r>
    </w:p>
    <w:p w:rsidR="00913CF6" w:rsidRDefault="00913CF6" w:rsidP="00D25D8D">
      <w:pPr>
        <w:pStyle w:val="ListParagraph"/>
        <w:numPr>
          <w:ilvl w:val="2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Add WBID as parameter</w:t>
      </w:r>
    </w:p>
    <w:p w:rsidR="00913CF6" w:rsidRDefault="00913CF6" w:rsidP="00D25D8D">
      <w:pPr>
        <w:pStyle w:val="ListParagraph"/>
        <w:numPr>
          <w:ilvl w:val="2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Connect to Report web part</w:t>
      </w:r>
    </w:p>
    <w:p w:rsidR="00913CF6" w:rsidRDefault="00913CF6" w:rsidP="00D25D8D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Save</w:t>
      </w:r>
      <w:r w:rsidRPr="00CC4B33">
        <w:rPr>
          <w:rFonts w:asciiTheme="minorHAnsi" w:eastAsia="Times New Roman" w:hAnsiTheme="minorHAnsi" w:cs="Arial"/>
          <w:sz w:val="20"/>
          <w:szCs w:val="20"/>
        </w:rPr>
        <w:t xml:space="preserve"> the </w:t>
      </w:r>
      <w:r w:rsidRPr="00CC4B33">
        <w:rPr>
          <w:rFonts w:ascii="Courier New" w:eastAsia="Times New Roman" w:hAnsi="Courier New" w:cs="Courier New"/>
          <w:sz w:val="20"/>
          <w:szCs w:val="20"/>
        </w:rPr>
        <w:t>Wellbore</w:t>
      </w:r>
      <w:r w:rsidRPr="00CC4B33">
        <w:rPr>
          <w:rFonts w:asciiTheme="minorHAnsi" w:eastAsia="Times New Roman" w:hAnsiTheme="minorHAnsi" w:cs="Arial"/>
          <w:sz w:val="20"/>
          <w:szCs w:val="20"/>
        </w:rPr>
        <w:t xml:space="preserve"> site</w:t>
      </w:r>
      <w:r>
        <w:rPr>
          <w:rFonts w:asciiTheme="minorHAnsi" w:eastAsia="Times New Roman" w:hAnsiTheme="minorHAnsi" w:cs="Arial"/>
          <w:sz w:val="20"/>
          <w:szCs w:val="20"/>
        </w:rPr>
        <w:t xml:space="preserve"> as </w:t>
      </w:r>
      <w:proofErr w:type="spellStart"/>
      <w:r w:rsidRPr="00B24986">
        <w:rPr>
          <w:rFonts w:ascii="Courier New" w:eastAsia="Times New Roman" w:hAnsi="Courier New" w:cs="Courier New"/>
          <w:sz w:val="20"/>
          <w:szCs w:val="20"/>
        </w:rPr>
        <w:t>WellboreSiteTemplate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 xml:space="preserve"> site template</w:t>
      </w:r>
    </w:p>
    <w:p w:rsidR="00913CF6" w:rsidRPr="00B24986" w:rsidRDefault="00913CF6" w:rsidP="00913CF6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913CF6" w:rsidRDefault="00913CF6" w:rsidP="00913CF6">
      <w:pPr>
        <w:autoSpaceDE w:val="0"/>
        <w:autoSpaceDN w:val="0"/>
        <w:adjustRightInd w:val="0"/>
        <w:jc w:val="both"/>
        <w:rPr>
          <w:rFonts w:cs="Arial"/>
        </w:rPr>
      </w:pPr>
    </w:p>
    <w:p w:rsidR="00913CF6" w:rsidRPr="00B24986" w:rsidRDefault="00913CF6" w:rsidP="00913CF6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At this point, the </w:t>
      </w:r>
      <w:proofErr w:type="spellStart"/>
      <w:r w:rsidRPr="00B24986">
        <w:rPr>
          <w:rFonts w:ascii="Courier New" w:hAnsi="Courier New" w:cs="Courier New"/>
        </w:rPr>
        <w:t>SiteTemplate</w:t>
      </w:r>
      <w:proofErr w:type="spellEnd"/>
      <w:r>
        <w:rPr>
          <w:rFonts w:cs="Arial"/>
        </w:rPr>
        <w:t xml:space="preserve"> solution should be deleted (or at least de-activated) so that </w:t>
      </w:r>
      <w:r w:rsidR="00974F60">
        <w:rPr>
          <w:rFonts w:cs="Arial"/>
        </w:rPr>
        <w:t>t</w:t>
      </w:r>
      <w:r>
        <w:rPr>
          <w:rFonts w:cs="Arial"/>
        </w:rPr>
        <w:t>here is only one custom site template defined.</w:t>
      </w:r>
    </w:p>
    <w:p w:rsidR="00974F60" w:rsidRDefault="00974F60"/>
    <w:p w:rsidR="00004FFD" w:rsidRDefault="00974F60" w:rsidP="00974F60">
      <w:pPr>
        <w:jc w:val="both"/>
      </w:pPr>
      <w:r>
        <w:lastRenderedPageBreak/>
        <w:t xml:space="preserve">Note: If no </w:t>
      </w:r>
      <w:proofErr w:type="spellStart"/>
      <w:r w:rsidRPr="00974F60">
        <w:rPr>
          <w:rFonts w:ascii="Courier New" w:hAnsi="Courier New" w:cs="Courier New"/>
        </w:rPr>
        <w:t>WellboreSiteStarterTemplate</w:t>
      </w:r>
      <w:proofErr w:type="spellEnd"/>
      <w:r>
        <w:t xml:space="preserve"> is available, then create </w:t>
      </w:r>
      <w:r w:rsidRPr="00974F60">
        <w:rPr>
          <w:rFonts w:ascii="Courier New" w:hAnsi="Courier New" w:cs="Courier New"/>
        </w:rPr>
        <w:t>Wellbore</w:t>
      </w:r>
      <w:r>
        <w:t xml:space="preserve"> site as a team site and manually create </w:t>
      </w:r>
      <w:r w:rsidRPr="00974F60">
        <w:rPr>
          <w:rFonts w:ascii="Courier New" w:hAnsi="Courier New" w:cs="Courier New"/>
        </w:rPr>
        <w:t>Well Documents</w:t>
      </w:r>
      <w:r>
        <w:t xml:space="preserve"> and </w:t>
      </w:r>
      <w:r w:rsidRPr="00974F60">
        <w:rPr>
          <w:rFonts w:ascii="Courier New" w:hAnsi="Courier New" w:cs="Courier New"/>
        </w:rPr>
        <w:t>Back Scan Compliance</w:t>
      </w:r>
      <w:r>
        <w:t xml:space="preserve"> libraries and </w:t>
      </w:r>
      <w:r w:rsidRPr="00974F60">
        <w:rPr>
          <w:rFonts w:ascii="Courier New" w:hAnsi="Courier New" w:cs="Courier New"/>
        </w:rPr>
        <w:t>Well Comments</w:t>
      </w:r>
      <w:r>
        <w:t xml:space="preserve"> list.</w:t>
      </w:r>
    </w:p>
    <w:p w:rsidR="0099456B" w:rsidRDefault="0099456B" w:rsidP="00974F60">
      <w:pPr>
        <w:jc w:val="both"/>
      </w:pPr>
    </w:p>
    <w:p w:rsidR="0099456B" w:rsidRDefault="006D6EEF">
      <w:pPr>
        <w:pStyle w:val="Heading2"/>
        <w:tabs>
          <w:tab w:val="clear" w:pos="1026"/>
          <w:tab w:val="num" w:pos="540"/>
        </w:tabs>
        <w:ind w:hanging="1026"/>
        <w:pPrChange w:id="73" w:author="Author">
          <w:pPr>
            <w:pStyle w:val="Heading2"/>
          </w:pPr>
        </w:pPrChange>
      </w:pPr>
      <w:bookmarkStart w:id="74" w:name="_Toc433011940"/>
      <w:r>
        <w:t>Admin Site</w:t>
      </w:r>
      <w:bookmarkEnd w:id="74"/>
    </w:p>
    <w:p w:rsidR="00004FFD" w:rsidRDefault="00004FFD" w:rsidP="00974F60">
      <w:pPr>
        <w:jc w:val="both"/>
      </w:pPr>
    </w:p>
    <w:p w:rsidR="006D6EEF" w:rsidRDefault="006D6EEF" w:rsidP="006D6EEF">
      <w:pPr>
        <w:pStyle w:val="ListParagraph"/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The Admin Site provides access to creating new wellbore sites. Additional functionality may be incorporated into this site at a later phase. From the top-level site:</w:t>
      </w:r>
    </w:p>
    <w:p w:rsidR="006D6EEF" w:rsidRDefault="006D6EEF" w:rsidP="006D6EEF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Go to Site Contents</w:t>
      </w:r>
    </w:p>
    <w:p w:rsidR="006D6EEF" w:rsidRDefault="006D6EEF" w:rsidP="006D6EEF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Click ‘New </w:t>
      </w:r>
      <w:proofErr w:type="spellStart"/>
      <w:r>
        <w:rPr>
          <w:rFonts w:asciiTheme="minorHAnsi" w:eastAsia="Times New Roman" w:hAnsiTheme="minorHAnsi" w:cs="Arial"/>
          <w:sz w:val="20"/>
          <w:szCs w:val="20"/>
        </w:rPr>
        <w:t>subsite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>’ link</w:t>
      </w:r>
    </w:p>
    <w:p w:rsidR="006D6EEF" w:rsidRDefault="006D6EEF" w:rsidP="006D6EEF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Set name to Administration</w:t>
      </w:r>
    </w:p>
    <w:p w:rsidR="006D6EEF" w:rsidRDefault="006D6EEF" w:rsidP="006D6EEF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Set URL to admin</w:t>
      </w:r>
    </w:p>
    <w:p w:rsidR="006D6EEF" w:rsidRDefault="006D6EEF" w:rsidP="006D6EEF">
      <w:pPr>
        <w:pStyle w:val="ListParagraph"/>
        <w:numPr>
          <w:ilvl w:val="1"/>
          <w:numId w:val="20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Choose Team Site Template</w:t>
      </w:r>
    </w:p>
    <w:p w:rsidR="006D6EEF" w:rsidRDefault="006D6EEF" w:rsidP="006D6EEF">
      <w:pPr>
        <w:autoSpaceDE w:val="0"/>
        <w:autoSpaceDN w:val="0"/>
        <w:adjustRightInd w:val="0"/>
        <w:jc w:val="both"/>
        <w:rPr>
          <w:rFonts w:cs="Arial"/>
        </w:rPr>
      </w:pPr>
    </w:p>
    <w:p w:rsidR="006D6EEF" w:rsidRDefault="006D6EEF" w:rsidP="006D6EEF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From the newly created admin site:</w:t>
      </w:r>
    </w:p>
    <w:p w:rsidR="006D6EEF" w:rsidRDefault="006D6EEF" w:rsidP="006D6EEF">
      <w:pPr>
        <w:autoSpaceDE w:val="0"/>
        <w:autoSpaceDN w:val="0"/>
        <w:adjustRightInd w:val="0"/>
        <w:jc w:val="both"/>
        <w:rPr>
          <w:rFonts w:cs="Arial"/>
        </w:rPr>
      </w:pPr>
    </w:p>
    <w:p w:rsidR="006D6EEF" w:rsidRDefault="006D6EEF" w:rsidP="006D6EE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Go to Site Settings | Permissions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Choose to ‘Stop Inheriting Permissions’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Choose to use existing Visitors, Members and Owner groups</w:t>
      </w:r>
    </w:p>
    <w:p w:rsidR="006D6EEF" w:rsidRDefault="006D6EEF" w:rsidP="006D6EE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Go to Site Settings | Permissions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Remove access for all groups but  </w:t>
      </w:r>
      <w:r>
        <w:rPr>
          <w:rFonts w:ascii="Courier New" w:eastAsia="Times New Roman" w:hAnsi="Courier New" w:cs="Courier New"/>
          <w:sz w:val="20"/>
          <w:szCs w:val="20"/>
        </w:rPr>
        <w:t>EWF Owners</w:t>
      </w:r>
    </w:p>
    <w:p w:rsidR="006D6EEF" w:rsidRDefault="006D6EEF" w:rsidP="006D6EE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Edit the Home page: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Remove all web parts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Change layout to one column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Insert </w:t>
      </w:r>
      <w:r>
        <w:rPr>
          <w:rFonts w:ascii="Courier New" w:eastAsia="Times New Roman" w:hAnsi="Courier New" w:cs="Courier New"/>
          <w:sz w:val="20"/>
          <w:szCs w:val="20"/>
        </w:rPr>
        <w:t>New Site Approver</w:t>
      </w:r>
      <w:r>
        <w:rPr>
          <w:rFonts w:asciiTheme="minorHAnsi" w:eastAsia="Times New Roman" w:hAnsiTheme="minorHAnsi" w:cs="Arial"/>
          <w:sz w:val="20"/>
          <w:szCs w:val="20"/>
        </w:rPr>
        <w:t xml:space="preserve"> web part</w:t>
      </w:r>
    </w:p>
    <w:p w:rsidR="006D6EEF" w:rsidRDefault="006D6EEF" w:rsidP="006D6EE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Go to Site Settings | Site Actions | Manage Site Features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Activate SharePoint Server Publishing Feature</w:t>
      </w:r>
    </w:p>
    <w:p w:rsidR="006D6EEF" w:rsidRDefault="006D6EEF" w:rsidP="006D6EEF">
      <w:pPr>
        <w:pStyle w:val="ListParagraph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>Go to Site Settings | Look and Feel | Master Page Settings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Select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seattle_ewf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 xml:space="preserve"> as the Site Master Page</w:t>
      </w:r>
    </w:p>
    <w:p w:rsidR="006D6EEF" w:rsidRDefault="006D6EEF" w:rsidP="006D6EEF">
      <w:pPr>
        <w:pStyle w:val="ListParagraph"/>
        <w:numPr>
          <w:ilvl w:val="1"/>
          <w:numId w:val="21"/>
        </w:numPr>
        <w:autoSpaceDE w:val="0"/>
        <w:autoSpaceDN w:val="0"/>
        <w:adjustRightInd w:val="0"/>
        <w:jc w:val="both"/>
        <w:rPr>
          <w:rFonts w:asciiTheme="minorHAnsi" w:eastAsia="Times New Roman" w:hAnsiTheme="minorHAnsi" w:cs="Arial"/>
          <w:sz w:val="20"/>
          <w:szCs w:val="20"/>
        </w:rPr>
      </w:pPr>
      <w:r>
        <w:rPr>
          <w:rFonts w:asciiTheme="minorHAnsi" w:eastAsia="Times New Roman" w:hAnsiTheme="minorHAnsi" w:cs="Arial"/>
          <w:sz w:val="20"/>
          <w:szCs w:val="20"/>
        </w:rPr>
        <w:t xml:space="preserve">Select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seattle_ewf</w:t>
      </w:r>
      <w:proofErr w:type="spellEnd"/>
      <w:r>
        <w:rPr>
          <w:rFonts w:asciiTheme="minorHAnsi" w:eastAsia="Times New Roman" w:hAnsiTheme="minorHAnsi" w:cs="Arial"/>
          <w:sz w:val="20"/>
          <w:szCs w:val="20"/>
        </w:rPr>
        <w:t xml:space="preserve"> as the System Master Page</w:t>
      </w:r>
    </w:p>
    <w:p w:rsidR="00004FFD" w:rsidRDefault="00004FFD" w:rsidP="00004FFD">
      <w:pPr>
        <w:pStyle w:val="ListParagraph"/>
        <w:autoSpaceDE w:val="0"/>
        <w:autoSpaceDN w:val="0"/>
        <w:adjustRightInd w:val="0"/>
        <w:ind w:left="1440"/>
        <w:jc w:val="both"/>
        <w:rPr>
          <w:rFonts w:asciiTheme="minorHAnsi" w:eastAsia="Times New Roman" w:hAnsiTheme="minorHAnsi" w:cs="Arial"/>
          <w:sz w:val="20"/>
          <w:szCs w:val="20"/>
        </w:rPr>
      </w:pPr>
    </w:p>
    <w:p w:rsidR="006D6EEF" w:rsidRDefault="006D6EEF" w:rsidP="006D6EEF">
      <w:pPr>
        <w:pStyle w:val="Heading1"/>
      </w:pPr>
      <w:bookmarkStart w:id="75" w:name="_Toc433011941"/>
      <w:r>
        <w:t>Timer Job Configuration</w:t>
      </w:r>
      <w:bookmarkEnd w:id="75"/>
    </w:p>
    <w:p w:rsidR="006D6EEF" w:rsidRDefault="006D6EEF" w:rsidP="006D6EEF">
      <w:pPr>
        <w:pStyle w:val="BodyText"/>
        <w:numPr>
          <w:ilvl w:val="0"/>
          <w:numId w:val="23"/>
        </w:numPr>
        <w:spacing w:before="0" w:after="0"/>
      </w:pPr>
      <w:r>
        <w:t xml:space="preserve">Update </w:t>
      </w:r>
      <w:proofErr w:type="spellStart"/>
      <w:r>
        <w:rPr>
          <w:rFonts w:ascii="Courier New" w:hAnsi="Courier New" w:cs="Courier New"/>
        </w:rPr>
        <w:t>OWSTIMER.EXE.config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file on web and app servers with the following sections after updating the </w:t>
      </w:r>
      <w:proofErr w:type="spellStart"/>
      <w:r>
        <w:t>config</w:t>
      </w:r>
      <w:proofErr w:type="spellEnd"/>
      <w:r>
        <w:t xml:space="preserve"> file on both servers restart SharePoint Timer Services on both services:</w:t>
      </w:r>
    </w:p>
    <w:p w:rsidR="006D6EEF" w:rsidRDefault="006D6EEF" w:rsidP="006D6EEF">
      <w:pPr>
        <w:pStyle w:val="BodyText"/>
        <w:ind w:left="720"/>
      </w:pPr>
      <w:r>
        <w:t xml:space="preserve">  &lt;</w:t>
      </w:r>
      <w:proofErr w:type="spellStart"/>
      <w:r>
        <w:t>connectionStrings</w:t>
      </w:r>
      <w:proofErr w:type="spellEnd"/>
      <w:r>
        <w:t>&gt;</w:t>
      </w:r>
    </w:p>
    <w:p w:rsidR="006D6EEF" w:rsidRDefault="006D6EEF" w:rsidP="006D6EEF">
      <w:pPr>
        <w:pStyle w:val="BodyText"/>
        <w:ind w:left="720"/>
      </w:pPr>
      <w:r>
        <w:t xml:space="preserve">    &lt;add name="</w:t>
      </w:r>
      <w:proofErr w:type="spellStart"/>
      <w:r>
        <w:t>EWFConnectionString</w:t>
      </w:r>
      <w:proofErr w:type="spellEnd"/>
      <w:r>
        <w:t xml:space="preserve">" </w:t>
      </w:r>
      <w:proofErr w:type="spellStart"/>
      <w:r>
        <w:t>connectionString</w:t>
      </w:r>
      <w:proofErr w:type="spellEnd"/>
      <w:r>
        <w:t>="Data Source=</w:t>
      </w:r>
      <w:ins w:id="76" w:author="Author">
        <w:r w:rsidR="000C77A1">
          <w:t>&lt;server name&gt;</w:t>
        </w:r>
      </w:ins>
      <w:del w:id="77" w:author="Author">
        <w:r w:rsidDel="000C77A1">
          <w:delText>.</w:delText>
        </w:r>
      </w:del>
      <w:r>
        <w:t>;Initial Catalog=EWF; User ID=</w:t>
      </w:r>
      <w:proofErr w:type="spellStart"/>
      <w:r>
        <w:t>ewfuser;Password</w:t>
      </w:r>
      <w:proofErr w:type="spellEnd"/>
      <w:r>
        <w:t>=</w:t>
      </w:r>
      <w:proofErr w:type="spellStart"/>
      <w:r>
        <w:t>ewfpassword</w:t>
      </w:r>
      <w:proofErr w:type="spellEnd"/>
      <w:r>
        <w:t xml:space="preserve">" </w:t>
      </w:r>
      <w:proofErr w:type="spellStart"/>
      <w:r>
        <w:t>providerName</w:t>
      </w:r>
      <w:proofErr w:type="spellEnd"/>
      <w:r>
        <w:t>="</w:t>
      </w:r>
      <w:proofErr w:type="spellStart"/>
      <w:r>
        <w:t>System.Data.SqlClient</w:t>
      </w:r>
      <w:proofErr w:type="spellEnd"/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6D6EEF" w:rsidRDefault="006D6EEF" w:rsidP="006D6EEF">
      <w:pPr>
        <w:pStyle w:val="BodyText"/>
        <w:ind w:left="720"/>
      </w:pPr>
    </w:p>
    <w:p w:rsidR="006D6EEF" w:rsidRDefault="006D6EEF" w:rsidP="006D6EEF">
      <w:pPr>
        <w:pStyle w:val="BodyText"/>
        <w:ind w:left="720"/>
      </w:pPr>
      <w:r>
        <w:t xml:space="preserve">  &lt;</w:t>
      </w:r>
      <w:proofErr w:type="spellStart"/>
      <w:r>
        <w:t>appSettings</w:t>
      </w:r>
      <w:proofErr w:type="spellEnd"/>
      <w:r>
        <w:t>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EWFSiteCollectionURL</w:t>
      </w:r>
      <w:proofErr w:type="spellEnd"/>
      <w:r>
        <w:t>" value="</w:t>
      </w:r>
      <w:del w:id="78" w:author="Author">
        <w:r w:rsidRPr="00DD29FE" w:rsidDel="000C77A1">
          <w:rPr>
            <w:highlight w:val="yellow"/>
            <w:rPrChange w:id="79" w:author="Author">
              <w:rPr/>
            </w:rPrChange>
          </w:rPr>
          <w:delText>http://sp13/sites/ewf</w:delText>
        </w:r>
      </w:del>
      <w:ins w:id="80" w:author="Author">
        <w:r w:rsidR="000C77A1" w:rsidRPr="00DD29FE">
          <w:rPr>
            <w:b/>
            <w:rPrChange w:id="81" w:author="Author">
              <w:rPr/>
            </w:rPrChange>
          </w:rPr>
          <w:t>&lt;URL for Solution&gt;</w:t>
        </w:r>
      </w:ins>
      <w:r>
        <w:t>" /&gt;</w:t>
      </w:r>
    </w:p>
    <w:p w:rsidR="006D6EEF" w:rsidRDefault="006D6EEF" w:rsidP="006D6EEF">
      <w:pPr>
        <w:pStyle w:val="BodyText"/>
        <w:ind w:left="720"/>
      </w:pPr>
      <w:r>
        <w:lastRenderedPageBreak/>
        <w:t xml:space="preserve">    &lt;add key="</w:t>
      </w:r>
      <w:proofErr w:type="spellStart"/>
      <w:r>
        <w:t>EWFSiteTemplate</w:t>
      </w:r>
      <w:proofErr w:type="spellEnd"/>
      <w:r>
        <w:t>" value="</w:t>
      </w:r>
      <w:proofErr w:type="spellStart"/>
      <w:r>
        <w:t>WellboreSiteTemplate</w:t>
      </w:r>
      <w:proofErr w:type="spellEnd"/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FeatureGUIDs</w:t>
      </w:r>
      <w:proofErr w:type="spellEnd"/>
      <w:r>
        <w:t>" value="94c94ca6-b32f-4da9-a9e3-1f3d343d7ecb"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EWFWellDocumentsLibraryName</w:t>
      </w:r>
      <w:proofErr w:type="spellEnd"/>
      <w:r>
        <w:t>" value="Well Documents"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EWFCommentsListName</w:t>
      </w:r>
      <w:proofErr w:type="spellEnd"/>
      <w:r>
        <w:t>" value="Well Comments"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EWFITSupportGroupName</w:t>
      </w:r>
      <w:proofErr w:type="spellEnd"/>
      <w:r>
        <w:t>" value="EWF IT Support"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EWFOwnersGroupName</w:t>
      </w:r>
      <w:proofErr w:type="spellEnd"/>
      <w:r>
        <w:t>" value="EWF Owners"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EWFVisitorsGroupName</w:t>
      </w:r>
      <w:proofErr w:type="spellEnd"/>
      <w:r>
        <w:t>" value="EWF Visitors"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EWFITSupportPermissionName</w:t>
      </w:r>
      <w:proofErr w:type="spellEnd"/>
      <w:r>
        <w:t>" value="IT Support"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EWFMembersGroupName</w:t>
      </w:r>
      <w:proofErr w:type="spellEnd"/>
      <w:r>
        <w:t>" value="EWF Members"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EWFContributeNoDeletePermissionName</w:t>
      </w:r>
      <w:proofErr w:type="spellEnd"/>
      <w:r>
        <w:t>" value="Contribute No Delete"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EWFSpecialUseSites</w:t>
      </w:r>
      <w:proofErr w:type="spellEnd"/>
      <w:r>
        <w:t>" value="</w:t>
      </w:r>
      <w:proofErr w:type="spellStart"/>
      <w:r>
        <w:t>Wellbore;ewfsearch</w:t>
      </w:r>
      <w:proofErr w:type="spellEnd"/>
      <w:r>
        <w:t>"/&gt;</w:t>
      </w:r>
    </w:p>
    <w:p w:rsidR="006D6EEF" w:rsidRDefault="006D6EEF" w:rsidP="006D6EEF">
      <w:pPr>
        <w:pStyle w:val="BodyText"/>
        <w:ind w:left="720"/>
      </w:pP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EWFSMTPServer</w:t>
      </w:r>
      <w:proofErr w:type="spellEnd"/>
      <w:r>
        <w:t>" value="</w:t>
      </w:r>
      <w:proofErr w:type="spellStart"/>
      <w:r>
        <w:t>mail.bonavista.local</w:t>
      </w:r>
      <w:proofErr w:type="spellEnd"/>
      <w:r>
        <w:t>" /&gt;</w:t>
      </w:r>
    </w:p>
    <w:p w:rsidR="006D6EEF" w:rsidRDefault="006D6EEF" w:rsidP="006D6EEF">
      <w:pPr>
        <w:pStyle w:val="BodyText"/>
        <w:ind w:left="720"/>
      </w:pP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EWFSendSiteProvisioningNotifications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EWFSendSiteDeletionNotifications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EWFSendPendingSitesNotifications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EWFSiteProvisioningEmailFromAddress</w:t>
      </w:r>
      <w:proofErr w:type="spellEnd"/>
      <w:r>
        <w:t>" value="</w:t>
      </w:r>
      <w:del w:id="82" w:author="Author">
        <w:r w:rsidDel="000C77A1">
          <w:delText>ewfmail@bonavistaenergy.com</w:delText>
        </w:r>
      </w:del>
      <w:ins w:id="83" w:author="Author">
        <w:r w:rsidR="000C77A1" w:rsidRPr="00DD29FE">
          <w:rPr>
            <w:b/>
            <w:rPrChange w:id="84" w:author="Author">
              <w:rPr/>
            </w:rPrChange>
          </w:rPr>
          <w:t>&lt;email address&gt;</w:t>
        </w:r>
      </w:ins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EWFSiteProvisioningErrorGroup</w:t>
      </w:r>
      <w:proofErr w:type="spellEnd"/>
      <w:r>
        <w:t>" value="</w:t>
      </w:r>
      <w:ins w:id="85" w:author="Author">
        <w:r w:rsidR="000C77A1" w:rsidRPr="0034537D">
          <w:rPr>
            <w:b/>
          </w:rPr>
          <w:t>&lt;email address&gt;</w:t>
        </w:r>
      </w:ins>
      <w:del w:id="86" w:author="Author">
        <w:r w:rsidDel="000C77A1">
          <w:delText>ewfsiteprovision_error@bonavistaenergy.com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EWFSiteProvisioningInfoGroup</w:t>
      </w:r>
      <w:proofErr w:type="spellEnd"/>
      <w:r>
        <w:t>" value="</w:t>
      </w:r>
      <w:ins w:id="87" w:author="Author">
        <w:r w:rsidR="000C77A1" w:rsidRPr="0034537D">
          <w:rPr>
            <w:b/>
          </w:rPr>
          <w:t>&lt;email address&gt;</w:t>
        </w:r>
      </w:ins>
      <w:del w:id="88" w:author="Author">
        <w:r w:rsidDel="000C77A1">
          <w:delText>ewfsiteprovision_info@bonavistaenergy.com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EWFPendingSiteEmailToAddress</w:t>
      </w:r>
      <w:proofErr w:type="spellEnd"/>
      <w:r>
        <w:t>" value="</w:t>
      </w:r>
      <w:ins w:id="89" w:author="Author">
        <w:r w:rsidR="000C77A1" w:rsidRPr="0034537D">
          <w:rPr>
            <w:b/>
          </w:rPr>
          <w:t>&lt;email address&gt;</w:t>
        </w:r>
      </w:ins>
      <w:del w:id="90" w:author="Author">
        <w:r w:rsidDel="000C77A1">
          <w:delText>ewfsiteprovision_error@bonavistaenergy.com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EWFPendingSiteEmailSubject</w:t>
      </w:r>
      <w:proofErr w:type="spellEnd"/>
      <w:r>
        <w:t>" value="New wellbores ready for approval as EWF sites"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EWFPendingSiteEmailBody</w:t>
      </w:r>
      <w:proofErr w:type="spellEnd"/>
      <w:r>
        <w:t>" value="The following new wellbores are ready for approval as EWF sites:"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EWFCreatedSitesEmailToAddress</w:t>
      </w:r>
      <w:proofErr w:type="spellEnd"/>
      <w:r>
        <w:t>" value="</w:t>
      </w:r>
      <w:ins w:id="91" w:author="Author">
        <w:r w:rsidR="000C77A1" w:rsidRPr="0034537D">
          <w:rPr>
            <w:b/>
          </w:rPr>
          <w:t>&lt;email address&gt;</w:t>
        </w:r>
      </w:ins>
      <w:del w:id="92" w:author="Author">
        <w:r w:rsidDel="000C77A1">
          <w:delText>ewfsiteprovision_info@bonavistaenergy.com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EWFCreatedSitesEmailSubject</w:t>
      </w:r>
      <w:proofErr w:type="spellEnd"/>
      <w:r>
        <w:t>" value="New EWF well sites created"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EWFCreatedSitesEmailBody</w:t>
      </w:r>
      <w:proofErr w:type="spellEnd"/>
      <w:r>
        <w:t>" value="EWF well sites failed during creation:"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EWFSendSiteDeletionNotifications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EWFFailedToCreateSitesEmailToAddress</w:t>
      </w:r>
      <w:proofErr w:type="spellEnd"/>
      <w:r>
        <w:t>" value="ewfsiteprovision_error@bonavistaenergy.com"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EWFFailedToCreateSitesEmailSubject</w:t>
      </w:r>
      <w:proofErr w:type="spellEnd"/>
      <w:r>
        <w:t>" value="New EWF well sites failed during creation"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EWFFailedToCreateSitesEmailBody</w:t>
      </w:r>
      <w:proofErr w:type="spellEnd"/>
      <w:r>
        <w:t>" value="The following EWF well sites failed during creation:"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EWFDeletedSitesEmailToAddress</w:t>
      </w:r>
      <w:proofErr w:type="spellEnd"/>
      <w:r>
        <w:t>" value="</w:t>
      </w:r>
      <w:ins w:id="93" w:author="Author">
        <w:r w:rsidR="000C77A1" w:rsidRPr="0034537D">
          <w:rPr>
            <w:b/>
          </w:rPr>
          <w:t>&lt;email address&gt;</w:t>
        </w:r>
      </w:ins>
      <w:del w:id="94" w:author="Author">
        <w:r w:rsidDel="000C77A1">
          <w:delText>ewfsiteprovision_info@bonavistaenergy.com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lastRenderedPageBreak/>
        <w:t xml:space="preserve">    &lt;add key="</w:t>
      </w:r>
      <w:proofErr w:type="spellStart"/>
      <w:r>
        <w:t>EWFDeletedSitesEmailSubject</w:t>
      </w:r>
      <w:proofErr w:type="spellEnd"/>
      <w:r>
        <w:t>" value="EWF well sites deleted"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EWFDeletedSitesEmailBody</w:t>
      </w:r>
      <w:proofErr w:type="spellEnd"/>
      <w:r>
        <w:t>" value="The following EWF well sites were deleted:"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EWFFailedToDeleteSitesEmailToAddress</w:t>
      </w:r>
      <w:proofErr w:type="spellEnd"/>
      <w:r>
        <w:t>" value="ewfsiteprovision_error@bonavistaenergy.com"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EWFFailedToDeleteSitesEmailSubject</w:t>
      </w:r>
      <w:proofErr w:type="spellEnd"/>
      <w:r>
        <w:t>" value="EWF well sites failed during deletion"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EWFFailedToDeleteSitesEmailBody</w:t>
      </w:r>
      <w:proofErr w:type="spellEnd"/>
      <w:r>
        <w:t>" value="The following EWF well sites failed during deletion:" /&gt;</w:t>
      </w:r>
    </w:p>
    <w:p w:rsidR="006D6EEF" w:rsidRDefault="006D6EEF" w:rsidP="006D6EEF">
      <w:pPr>
        <w:pStyle w:val="BodyText"/>
        <w:ind w:left="720"/>
      </w:pPr>
      <w:r>
        <w:t xml:space="preserve">    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EWFDocumentCountSuccessNotification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EWFDocumentCountErrorNotification</w:t>
      </w:r>
      <w:proofErr w:type="spellEnd"/>
      <w:r>
        <w:t>" value="1"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EWFDocumentCountEmailFromAddress</w:t>
      </w:r>
      <w:proofErr w:type="spellEnd"/>
      <w:r>
        <w:t>" value="</w:t>
      </w:r>
      <w:ins w:id="95" w:author="Author">
        <w:r w:rsidR="000C77A1" w:rsidRPr="0034537D">
          <w:rPr>
            <w:b/>
          </w:rPr>
          <w:t>&lt;email address&gt;</w:t>
        </w:r>
      </w:ins>
      <w:del w:id="96" w:author="Author">
        <w:r w:rsidDel="000C77A1">
          <w:delText>debora.ajenblit@bonavistaenergy.com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EWFDocumentCountEmailToAddress</w:t>
      </w:r>
      <w:proofErr w:type="spellEnd"/>
      <w:r>
        <w:t>" value="</w:t>
      </w:r>
      <w:ins w:id="97" w:author="Author">
        <w:r w:rsidR="000C77A1" w:rsidRPr="0034537D">
          <w:rPr>
            <w:b/>
          </w:rPr>
          <w:t>&lt;email address&gt;</w:t>
        </w:r>
      </w:ins>
      <w:del w:id="98" w:author="Author">
        <w:r w:rsidDel="000C77A1">
          <w:delText>debora.ajenblit@bonavistaenergy.com</w:delText>
        </w:r>
      </w:del>
      <w:r>
        <w:t>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EWFDocumentCountEmailSubject</w:t>
      </w:r>
      <w:proofErr w:type="spellEnd"/>
      <w:r>
        <w:t>" value="Document Count Timer Job" /&gt;</w:t>
      </w:r>
    </w:p>
    <w:p w:rsidR="006D6EEF" w:rsidRDefault="006D6EEF" w:rsidP="006D6EEF">
      <w:pPr>
        <w:pStyle w:val="BodyText"/>
        <w:ind w:left="720"/>
      </w:pPr>
      <w:r>
        <w:t xml:space="preserve">    &lt;add key="</w:t>
      </w:r>
      <w:proofErr w:type="spellStart"/>
      <w:r>
        <w:t>EWFDocumentCountEmailBody</w:t>
      </w:r>
      <w:proofErr w:type="spellEnd"/>
      <w:r>
        <w:t xml:space="preserve">" value="Refer to the </w:t>
      </w:r>
      <w:proofErr w:type="spellStart"/>
      <w:r>
        <w:t>MessageLog</w:t>
      </w:r>
      <w:proofErr w:type="spellEnd"/>
      <w:r>
        <w:t xml:space="preserve"> table for additional information." /&gt;</w:t>
      </w:r>
    </w:p>
    <w:p w:rsidR="006D6EEF" w:rsidRDefault="006D6EEF" w:rsidP="006D6EEF">
      <w:pPr>
        <w:pStyle w:val="BodyText"/>
        <w:spacing w:before="0" w:after="0"/>
        <w:ind w:left="720"/>
        <w:rPr>
          <w:ins w:id="99" w:author="Author"/>
        </w:rPr>
      </w:pPr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0C77A1" w:rsidRDefault="000C77A1" w:rsidP="006D6EEF">
      <w:pPr>
        <w:pStyle w:val="BodyText"/>
        <w:spacing w:before="0" w:after="0"/>
        <w:ind w:left="720"/>
        <w:rPr>
          <w:ins w:id="100" w:author="Author"/>
        </w:rPr>
      </w:pPr>
    </w:p>
    <w:p w:rsidR="000C77A1" w:rsidRDefault="000C77A1" w:rsidP="006D6EEF">
      <w:pPr>
        <w:pStyle w:val="BodyText"/>
        <w:spacing w:before="0" w:after="0"/>
        <w:ind w:left="720"/>
        <w:rPr>
          <w:ins w:id="101" w:author="Author"/>
        </w:rPr>
      </w:pPr>
    </w:p>
    <w:p w:rsidR="000C77A1" w:rsidRDefault="000C77A1">
      <w:pPr>
        <w:pStyle w:val="BodyText"/>
        <w:spacing w:before="0" w:after="0"/>
        <w:ind w:left="1080" w:hanging="720"/>
        <w:rPr>
          <w:ins w:id="102" w:author="Author"/>
        </w:rPr>
        <w:pPrChange w:id="103" w:author="Author">
          <w:pPr>
            <w:pStyle w:val="BodyText"/>
            <w:spacing w:before="0" w:after="0"/>
            <w:ind w:left="720"/>
          </w:pPr>
        </w:pPrChange>
      </w:pPr>
      <w:ins w:id="104" w:author="Author">
        <w:r>
          <w:t>Please note that it is not necessary to enable e-mail notification. If this is not required, the following settings to 0:</w:t>
        </w:r>
      </w:ins>
    </w:p>
    <w:p w:rsidR="000C77A1" w:rsidRDefault="000C77A1">
      <w:pPr>
        <w:pStyle w:val="BodyText"/>
        <w:spacing w:before="0" w:after="0"/>
        <w:ind w:left="1080" w:hanging="720"/>
        <w:rPr>
          <w:ins w:id="105" w:author="Author"/>
        </w:rPr>
        <w:pPrChange w:id="106" w:author="Author">
          <w:pPr>
            <w:pStyle w:val="BodyText"/>
            <w:spacing w:before="0" w:after="0"/>
            <w:ind w:left="720"/>
          </w:pPr>
        </w:pPrChange>
      </w:pPr>
    </w:p>
    <w:p w:rsidR="000C77A1" w:rsidRDefault="000C77A1" w:rsidP="000C77A1">
      <w:pPr>
        <w:pStyle w:val="BodyText"/>
        <w:ind w:left="720"/>
        <w:rPr>
          <w:ins w:id="107" w:author="Author"/>
        </w:rPr>
      </w:pPr>
      <w:ins w:id="108" w:author="Author">
        <w:r>
          <w:t xml:space="preserve">    &lt;add key="</w:t>
        </w:r>
        <w:proofErr w:type="spellStart"/>
        <w:r>
          <w:t>EWFSendSiteProvisioningNotifications</w:t>
        </w:r>
        <w:proofErr w:type="spellEnd"/>
        <w:r>
          <w:t>" value="0" /&gt;</w:t>
        </w:r>
      </w:ins>
    </w:p>
    <w:p w:rsidR="000C77A1" w:rsidRDefault="000C77A1" w:rsidP="000C77A1">
      <w:pPr>
        <w:pStyle w:val="BodyText"/>
        <w:ind w:left="720"/>
        <w:rPr>
          <w:ins w:id="109" w:author="Author"/>
        </w:rPr>
      </w:pPr>
      <w:ins w:id="110" w:author="Author">
        <w:r>
          <w:t xml:space="preserve">    &lt;add key="</w:t>
        </w:r>
        <w:proofErr w:type="spellStart"/>
        <w:r>
          <w:t>EWFSendSiteDeletionNotifications</w:t>
        </w:r>
        <w:proofErr w:type="spellEnd"/>
        <w:r>
          <w:t>" value="0" /&gt;</w:t>
        </w:r>
      </w:ins>
    </w:p>
    <w:p w:rsidR="000C77A1" w:rsidRDefault="000C77A1" w:rsidP="000C77A1">
      <w:pPr>
        <w:pStyle w:val="BodyText"/>
        <w:ind w:left="720"/>
        <w:rPr>
          <w:ins w:id="111" w:author="Author"/>
        </w:rPr>
      </w:pPr>
      <w:ins w:id="112" w:author="Author">
        <w:r>
          <w:t xml:space="preserve">    &lt;add key="</w:t>
        </w:r>
        <w:proofErr w:type="spellStart"/>
        <w:r>
          <w:t>EWFSendPendingSitesNotifications</w:t>
        </w:r>
        <w:proofErr w:type="spellEnd"/>
        <w:r>
          <w:t>" value="0" /&gt;</w:t>
        </w:r>
      </w:ins>
    </w:p>
    <w:p w:rsidR="000C77A1" w:rsidRDefault="000C77A1" w:rsidP="000C77A1">
      <w:pPr>
        <w:pStyle w:val="BodyText"/>
        <w:ind w:left="720"/>
        <w:rPr>
          <w:ins w:id="113" w:author="Author"/>
        </w:rPr>
      </w:pPr>
      <w:ins w:id="114" w:author="Author">
        <w:r>
          <w:t xml:space="preserve">    &lt;add key="</w:t>
        </w:r>
        <w:proofErr w:type="spellStart"/>
        <w:r>
          <w:t>EWFDocumentCountSuccessNotification</w:t>
        </w:r>
        <w:proofErr w:type="spellEnd"/>
        <w:r>
          <w:t>" value="0" /&gt;</w:t>
        </w:r>
      </w:ins>
    </w:p>
    <w:p w:rsidR="000C77A1" w:rsidRDefault="000C77A1" w:rsidP="000C77A1">
      <w:pPr>
        <w:pStyle w:val="BodyText"/>
        <w:ind w:left="720"/>
        <w:rPr>
          <w:ins w:id="115" w:author="Author"/>
        </w:rPr>
      </w:pPr>
      <w:ins w:id="116" w:author="Author">
        <w:r>
          <w:t xml:space="preserve">    &lt;add key="</w:t>
        </w:r>
        <w:proofErr w:type="spellStart"/>
        <w:r>
          <w:t>EWFDocumentCountErrorNotification</w:t>
        </w:r>
        <w:proofErr w:type="spellEnd"/>
        <w:r>
          <w:t>" value="0" /&gt;</w:t>
        </w:r>
      </w:ins>
    </w:p>
    <w:p w:rsidR="000C77A1" w:rsidRDefault="000C77A1" w:rsidP="000C77A1">
      <w:pPr>
        <w:pStyle w:val="BodyText"/>
        <w:ind w:left="720"/>
        <w:rPr>
          <w:ins w:id="117" w:author="Author"/>
        </w:rPr>
      </w:pPr>
    </w:p>
    <w:p w:rsidR="000C77A1" w:rsidRDefault="000C77A1">
      <w:pPr>
        <w:pStyle w:val="BodyText"/>
        <w:spacing w:before="0" w:after="0"/>
        <w:ind w:left="1080" w:hanging="720"/>
        <w:pPrChange w:id="118" w:author="Author">
          <w:pPr>
            <w:pStyle w:val="BodyText"/>
            <w:spacing w:before="0" w:after="0"/>
            <w:ind w:left="720"/>
          </w:pPr>
        </w:pPrChange>
      </w:pPr>
    </w:p>
    <w:p w:rsidR="006D6EEF" w:rsidRDefault="006D6EEF">
      <w:pPr>
        <w:pStyle w:val="Heading2"/>
        <w:tabs>
          <w:tab w:val="clear" w:pos="1026"/>
          <w:tab w:val="num" w:pos="540"/>
        </w:tabs>
        <w:ind w:hanging="1026"/>
        <w:pPrChange w:id="119" w:author="Author">
          <w:pPr>
            <w:pStyle w:val="Heading2"/>
          </w:pPr>
        </w:pPrChange>
      </w:pPr>
      <w:bookmarkStart w:id="120" w:name="_Toc433011942"/>
      <w:r>
        <w:t>Create Timer Jobs</w:t>
      </w:r>
      <w:bookmarkEnd w:id="120"/>
    </w:p>
    <w:p w:rsidR="006D6EEF" w:rsidRDefault="006D6EEF" w:rsidP="006D6EEF">
      <w:pPr>
        <w:pStyle w:val="BodyText"/>
        <w:spacing w:before="0" w:after="0"/>
      </w:pPr>
      <w:r>
        <w:t>Go to Central Administration: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lastRenderedPageBreak/>
        <w:t>Go to Application Management | Manage Web Applications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Select EWF / Portal Web Application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Select Manage Features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 xml:space="preserve">Activate </w:t>
      </w:r>
      <w:proofErr w:type="spellStart"/>
      <w:r w:rsidRPr="004443E9">
        <w:rPr>
          <w:rFonts w:ascii="Courier New" w:hAnsi="Courier New" w:cs="Courier New"/>
        </w:rPr>
        <w:t>Bonavista.EWF.SharePoint.TimerJobs</w:t>
      </w:r>
      <w:proofErr w:type="spellEnd"/>
      <w:r>
        <w:t xml:space="preserve"> feature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Go to Monitoring | View Job definitions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Filter jobs for EWF Web Application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Ensure that Document Count and Site Provisioning timer jobs are listed.</w:t>
      </w: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4"/>
        </w:numPr>
        <w:spacing w:before="0" w:after="0"/>
      </w:pPr>
      <w:r>
        <w:t>Adjust schedule for jobs (if needed).</w:t>
      </w:r>
    </w:p>
    <w:p w:rsidR="006D6EEF" w:rsidRDefault="006D6EEF">
      <w:pPr>
        <w:pStyle w:val="Heading2"/>
        <w:tabs>
          <w:tab w:val="clear" w:pos="1026"/>
          <w:tab w:val="num" w:pos="540"/>
        </w:tabs>
        <w:ind w:hanging="1026"/>
        <w:pPrChange w:id="121" w:author="Author">
          <w:pPr>
            <w:pStyle w:val="Heading2"/>
          </w:pPr>
        </w:pPrChange>
      </w:pPr>
      <w:bookmarkStart w:id="122" w:name="_Toc433011943"/>
      <w:del w:id="123" w:author="Author">
        <w:r w:rsidDel="00CA28C8">
          <w:delText xml:space="preserve">Final </w:delText>
        </w:r>
      </w:del>
      <w:ins w:id="124" w:author="Author">
        <w:r w:rsidR="00CA28C8">
          <w:t xml:space="preserve">Site Provisioning </w:t>
        </w:r>
      </w:ins>
      <w:r>
        <w:t>Actions</w:t>
      </w:r>
      <w:bookmarkEnd w:id="122"/>
    </w:p>
    <w:p w:rsidR="006D6EEF" w:rsidRDefault="006D6EEF" w:rsidP="006D6EEF">
      <w:pPr>
        <w:pStyle w:val="BodyText"/>
        <w:spacing w:before="0" w:after="0"/>
      </w:pPr>
      <w:r>
        <w:t xml:space="preserve">Once the </w:t>
      </w:r>
      <w:del w:id="125" w:author="Author">
        <w:r w:rsidDel="00493204">
          <w:delText>application is installed</w:delText>
        </w:r>
      </w:del>
      <w:ins w:id="126" w:author="Author">
        <w:r w:rsidR="00493204">
          <w:t>timer job is activated</w:t>
        </w:r>
      </w:ins>
      <w:r>
        <w:t xml:space="preserve">, the following actions should be performed. </w:t>
      </w:r>
      <w:del w:id="127" w:author="Author">
        <w:r w:rsidDel="00493204">
          <w:delText>Depending on time and deployment schedule, judgment should be used to alter course if necessary.</w:delText>
        </w:r>
      </w:del>
    </w:p>
    <w:p w:rsidR="006D6EEF" w:rsidRDefault="006D6EEF" w:rsidP="006D6EEF">
      <w:pPr>
        <w:pStyle w:val="BodyText"/>
        <w:spacing w:before="0" w:after="0"/>
      </w:pPr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5"/>
        </w:numPr>
        <w:spacing w:before="0" w:after="0"/>
        <w:rPr>
          <w:ins w:id="128" w:author="Author"/>
        </w:rPr>
      </w:pPr>
      <w:r>
        <w:t>Validate site functionality (wellbore search, wellbore sites, library and comments)</w:t>
      </w:r>
    </w:p>
    <w:p w:rsidR="00CB6B6E" w:rsidRDefault="00493204" w:rsidP="006D6EEF">
      <w:pPr>
        <w:pStyle w:val="BodyText"/>
        <w:keepNext/>
        <w:keepLines/>
        <w:widowControl/>
        <w:numPr>
          <w:ilvl w:val="0"/>
          <w:numId w:val="25"/>
        </w:numPr>
        <w:spacing w:before="0" w:after="0"/>
        <w:rPr>
          <w:ins w:id="129" w:author="Author"/>
        </w:rPr>
      </w:pPr>
      <w:ins w:id="130" w:author="Author">
        <w:r>
          <w:t xml:space="preserve">Open EWF database in SQL and </w:t>
        </w:r>
        <w:r w:rsidR="00CB6B6E">
          <w:t xml:space="preserve">copy </w:t>
        </w:r>
        <w:proofErr w:type="spellStart"/>
        <w:r w:rsidR="00CB6B6E">
          <w:t>dbo.WellboreSite</w:t>
        </w:r>
        <w:proofErr w:type="spellEnd"/>
        <w:r w:rsidR="00CB6B6E">
          <w:t xml:space="preserve"> WBID info to </w:t>
        </w:r>
        <w:proofErr w:type="spellStart"/>
        <w:r w:rsidR="00CB6B6E">
          <w:t>dbo.PendingWellboreSite</w:t>
        </w:r>
        <w:proofErr w:type="spellEnd"/>
        <w:r w:rsidR="00CB6B6E">
          <w:t xml:space="preserve"> with the status of </w:t>
        </w:r>
        <w:r w:rsidR="00CB6B6E" w:rsidRPr="00A338FA">
          <w:rPr>
            <w:b/>
            <w:rPrChange w:id="131" w:author="Author">
              <w:rPr/>
            </w:rPrChange>
          </w:rPr>
          <w:t>Approved</w:t>
        </w:r>
        <w:r w:rsidR="00CB6B6E">
          <w:t xml:space="preserve">. </w:t>
        </w:r>
      </w:ins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32" w:author="Author"/>
          <w:rFonts w:ascii="Consolas" w:hAnsi="Consolas" w:cs="Consolas"/>
          <w:sz w:val="19"/>
          <w:szCs w:val="19"/>
          <w:rPrChange w:id="133" w:author="Author">
            <w:rPr>
              <w:ins w:id="134" w:author="Author"/>
            </w:rPr>
          </w:rPrChange>
        </w:rPr>
        <w:pPrChange w:id="135" w:author="Author">
          <w:pPr>
            <w:pStyle w:val="ListParagraph"/>
            <w:numPr>
              <w:numId w:val="25"/>
            </w:numPr>
            <w:autoSpaceDE w:val="0"/>
            <w:autoSpaceDN w:val="0"/>
            <w:adjustRightInd w:val="0"/>
            <w:ind w:left="720" w:hanging="360"/>
          </w:pPr>
        </w:pPrChange>
      </w:pPr>
      <w:ins w:id="136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37" w:author="Author">
              <w:rPr>
                <w:color w:val="0000FF"/>
              </w:rPr>
            </w:rPrChange>
          </w:rPr>
          <w:t>USE</w:t>
        </w:r>
        <w:r w:rsidRPr="00A338FA">
          <w:rPr>
            <w:rFonts w:ascii="Consolas" w:hAnsi="Consolas" w:cs="Consolas"/>
            <w:sz w:val="19"/>
            <w:szCs w:val="19"/>
            <w:rPrChange w:id="138" w:author="Author">
              <w:rPr/>
            </w:rPrChange>
          </w:rPr>
          <w:t xml:space="preserve"> [EWF]</w:t>
        </w:r>
      </w:ins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39" w:author="Author"/>
          <w:rFonts w:ascii="Consolas" w:hAnsi="Consolas" w:cs="Consolas"/>
          <w:color w:val="0000FF"/>
          <w:sz w:val="19"/>
          <w:szCs w:val="19"/>
          <w:rPrChange w:id="140" w:author="Author">
            <w:rPr>
              <w:ins w:id="141" w:author="Author"/>
            </w:rPr>
          </w:rPrChange>
        </w:rPr>
        <w:pPrChange w:id="142" w:author="Author">
          <w:pPr>
            <w:pStyle w:val="ListParagraph"/>
            <w:numPr>
              <w:numId w:val="25"/>
            </w:numPr>
            <w:autoSpaceDE w:val="0"/>
            <w:autoSpaceDN w:val="0"/>
            <w:adjustRightInd w:val="0"/>
            <w:ind w:left="720" w:hanging="360"/>
          </w:pPr>
        </w:pPrChange>
      </w:pPr>
      <w:ins w:id="143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44" w:author="Author">
              <w:rPr/>
            </w:rPrChange>
          </w:rPr>
          <w:t>GO</w:t>
        </w:r>
      </w:ins>
    </w:p>
    <w:p w:rsidR="00A338FA" w:rsidRDefault="00A338FA">
      <w:pPr>
        <w:pStyle w:val="BodyText"/>
        <w:keepNext/>
        <w:keepLines/>
        <w:widowControl/>
        <w:spacing w:before="0" w:after="0"/>
        <w:ind w:left="360"/>
        <w:rPr>
          <w:ins w:id="145" w:author="Author"/>
        </w:rPr>
        <w:pPrChange w:id="146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47" w:author="Author"/>
          <w:rFonts w:ascii="Consolas" w:hAnsi="Consolas" w:cs="Consolas"/>
          <w:sz w:val="19"/>
          <w:szCs w:val="19"/>
          <w:rPrChange w:id="148" w:author="Author">
            <w:rPr>
              <w:ins w:id="149" w:author="Author"/>
            </w:rPr>
          </w:rPrChange>
        </w:rPr>
        <w:pPrChange w:id="150" w:author="Author">
          <w:pPr>
            <w:pStyle w:val="ListParagraph"/>
            <w:numPr>
              <w:numId w:val="25"/>
            </w:numPr>
            <w:autoSpaceDE w:val="0"/>
            <w:autoSpaceDN w:val="0"/>
            <w:adjustRightInd w:val="0"/>
            <w:ind w:left="720" w:hanging="360"/>
          </w:pPr>
        </w:pPrChange>
      </w:pPr>
      <w:ins w:id="151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52" w:author="Author">
              <w:rPr>
                <w:color w:val="0000FF"/>
              </w:rPr>
            </w:rPrChange>
          </w:rPr>
          <w:t>INSERT</w:t>
        </w:r>
        <w:r w:rsidRPr="00A338FA">
          <w:rPr>
            <w:rFonts w:ascii="Consolas" w:hAnsi="Consolas" w:cs="Consolas"/>
            <w:sz w:val="19"/>
            <w:szCs w:val="19"/>
            <w:rPrChange w:id="153" w:author="Author">
              <w:rPr/>
            </w:rPrChange>
          </w:rPr>
          <w:t xml:space="preserve"> </w:t>
        </w:r>
        <w:r w:rsidRPr="00A338FA">
          <w:rPr>
            <w:rFonts w:ascii="Consolas" w:hAnsi="Consolas" w:cs="Consolas"/>
            <w:color w:val="0000FF"/>
            <w:sz w:val="19"/>
            <w:szCs w:val="19"/>
            <w:rPrChange w:id="154" w:author="Author">
              <w:rPr>
                <w:color w:val="0000FF"/>
              </w:rPr>
            </w:rPrChange>
          </w:rPr>
          <w:t>INTO</w:t>
        </w:r>
        <w:r w:rsidRPr="00A338FA">
          <w:rPr>
            <w:rFonts w:ascii="Consolas" w:hAnsi="Consolas" w:cs="Consolas"/>
            <w:sz w:val="19"/>
            <w:szCs w:val="19"/>
            <w:rPrChange w:id="155" w:author="Author">
              <w:rPr/>
            </w:rPrChange>
          </w:rPr>
          <w:t xml:space="preserve"> </w:t>
        </w:r>
        <w:proofErr w:type="spellStart"/>
        <w:r w:rsidRPr="00A338FA">
          <w:rPr>
            <w:rFonts w:ascii="Consolas" w:hAnsi="Consolas" w:cs="Consolas"/>
            <w:sz w:val="19"/>
            <w:szCs w:val="19"/>
            <w:rPrChange w:id="156" w:author="Author">
              <w:rPr/>
            </w:rPrChange>
          </w:rPr>
          <w:t>dbo</w:t>
        </w:r>
        <w:r w:rsidRPr="00A338FA">
          <w:rPr>
            <w:rFonts w:ascii="Consolas" w:hAnsi="Consolas" w:cs="Consolas"/>
            <w:color w:val="808080"/>
            <w:sz w:val="19"/>
            <w:szCs w:val="19"/>
            <w:rPrChange w:id="157" w:author="Author">
              <w:rPr>
                <w:color w:val="808080"/>
              </w:rPr>
            </w:rPrChange>
          </w:rPr>
          <w:t>.</w:t>
        </w:r>
        <w:r w:rsidRPr="00A338FA">
          <w:rPr>
            <w:rFonts w:ascii="Consolas" w:hAnsi="Consolas" w:cs="Consolas"/>
            <w:sz w:val="19"/>
            <w:szCs w:val="19"/>
            <w:rPrChange w:id="158" w:author="Author">
              <w:rPr/>
            </w:rPrChange>
          </w:rPr>
          <w:t>PendingWellboreSite</w:t>
        </w:r>
        <w:proofErr w:type="spellEnd"/>
        <w:r w:rsidRPr="00A338FA">
          <w:rPr>
            <w:rFonts w:ascii="Consolas" w:hAnsi="Consolas" w:cs="Consolas"/>
            <w:color w:val="0000FF"/>
            <w:sz w:val="19"/>
            <w:szCs w:val="19"/>
            <w:rPrChange w:id="159" w:author="Author">
              <w:rPr>
                <w:color w:val="0000FF"/>
              </w:rPr>
            </w:rPrChange>
          </w:rPr>
          <w:t xml:space="preserve"> </w:t>
        </w:r>
        <w:r w:rsidRPr="00A338FA">
          <w:rPr>
            <w:rFonts w:ascii="Consolas" w:hAnsi="Consolas" w:cs="Consolas"/>
            <w:color w:val="808080"/>
            <w:sz w:val="19"/>
            <w:szCs w:val="19"/>
            <w:rPrChange w:id="160" w:author="Author">
              <w:rPr>
                <w:color w:val="808080"/>
              </w:rPr>
            </w:rPrChange>
          </w:rPr>
          <w:t>(</w:t>
        </w:r>
        <w:r w:rsidRPr="00A338FA">
          <w:rPr>
            <w:rFonts w:ascii="Consolas" w:hAnsi="Consolas" w:cs="Consolas"/>
            <w:sz w:val="19"/>
            <w:szCs w:val="19"/>
            <w:rPrChange w:id="161" w:author="Author">
              <w:rPr/>
            </w:rPrChange>
          </w:rPr>
          <w:t>WBID</w:t>
        </w:r>
        <w:r w:rsidRPr="00A338FA">
          <w:rPr>
            <w:rFonts w:ascii="Consolas" w:hAnsi="Consolas" w:cs="Consolas"/>
            <w:color w:val="808080"/>
            <w:sz w:val="19"/>
            <w:szCs w:val="19"/>
            <w:rPrChange w:id="162" w:author="Author">
              <w:rPr>
                <w:color w:val="808080"/>
              </w:rPr>
            </w:rPrChange>
          </w:rPr>
          <w:t>,</w:t>
        </w:r>
        <w:r w:rsidRPr="00A338FA">
          <w:rPr>
            <w:rFonts w:ascii="Consolas" w:hAnsi="Consolas" w:cs="Consolas"/>
            <w:sz w:val="19"/>
            <w:szCs w:val="19"/>
            <w:rPrChange w:id="163" w:author="Author">
              <w:rPr/>
            </w:rPrChange>
          </w:rPr>
          <w:t xml:space="preserve"> </w:t>
        </w:r>
        <w:proofErr w:type="spellStart"/>
        <w:r w:rsidRPr="00A338FA">
          <w:rPr>
            <w:rFonts w:ascii="Consolas" w:hAnsi="Consolas" w:cs="Consolas"/>
            <w:sz w:val="19"/>
            <w:szCs w:val="19"/>
            <w:rPrChange w:id="164" w:author="Author">
              <w:rPr/>
            </w:rPrChange>
          </w:rPr>
          <w:t>PendingWellboreSiteStatus</w:t>
        </w:r>
        <w:proofErr w:type="spellEnd"/>
        <w:r w:rsidRPr="00A338FA">
          <w:rPr>
            <w:rFonts w:ascii="Consolas" w:hAnsi="Consolas" w:cs="Consolas"/>
            <w:color w:val="808080"/>
            <w:sz w:val="19"/>
            <w:szCs w:val="19"/>
            <w:rPrChange w:id="165" w:author="Author">
              <w:rPr>
                <w:color w:val="808080"/>
              </w:rPr>
            </w:rPrChange>
          </w:rPr>
          <w:t>)</w:t>
        </w:r>
      </w:ins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66" w:author="Author"/>
          <w:rFonts w:ascii="Consolas" w:hAnsi="Consolas" w:cs="Consolas"/>
          <w:sz w:val="19"/>
          <w:szCs w:val="19"/>
          <w:rPrChange w:id="167" w:author="Author">
            <w:rPr>
              <w:ins w:id="168" w:author="Author"/>
            </w:rPr>
          </w:rPrChange>
        </w:rPr>
        <w:pPrChange w:id="169" w:author="Author">
          <w:pPr>
            <w:pStyle w:val="ListParagraph"/>
            <w:numPr>
              <w:numId w:val="25"/>
            </w:numPr>
            <w:autoSpaceDE w:val="0"/>
            <w:autoSpaceDN w:val="0"/>
            <w:adjustRightInd w:val="0"/>
            <w:ind w:left="720" w:hanging="360"/>
          </w:pPr>
        </w:pPrChange>
      </w:pPr>
      <w:ins w:id="170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71" w:author="Author">
              <w:rPr/>
            </w:rPrChange>
          </w:rPr>
          <w:t>SELECT</w:t>
        </w:r>
        <w:r w:rsidRPr="00A338FA">
          <w:rPr>
            <w:rFonts w:ascii="Consolas" w:hAnsi="Consolas" w:cs="Consolas"/>
            <w:sz w:val="19"/>
            <w:szCs w:val="19"/>
            <w:rPrChange w:id="172" w:author="Author">
              <w:rPr/>
            </w:rPrChange>
          </w:rPr>
          <w:t xml:space="preserve"> WBID</w:t>
        </w:r>
      </w:ins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73" w:author="Author"/>
          <w:rFonts w:ascii="Consolas" w:hAnsi="Consolas" w:cs="Consolas"/>
          <w:sz w:val="19"/>
          <w:szCs w:val="19"/>
          <w:rPrChange w:id="174" w:author="Author">
            <w:rPr>
              <w:ins w:id="175" w:author="Author"/>
            </w:rPr>
          </w:rPrChange>
        </w:rPr>
        <w:pPrChange w:id="176" w:author="Author">
          <w:pPr>
            <w:pStyle w:val="ListParagraph"/>
            <w:numPr>
              <w:numId w:val="25"/>
            </w:numPr>
            <w:autoSpaceDE w:val="0"/>
            <w:autoSpaceDN w:val="0"/>
            <w:adjustRightInd w:val="0"/>
            <w:ind w:left="720" w:hanging="360"/>
          </w:pPr>
        </w:pPrChange>
      </w:pPr>
      <w:ins w:id="177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78" w:author="Author">
              <w:rPr>
                <w:color w:val="0000FF"/>
              </w:rPr>
            </w:rPrChange>
          </w:rPr>
          <w:t>FROM</w:t>
        </w:r>
        <w:r w:rsidRPr="00A338FA">
          <w:rPr>
            <w:rFonts w:ascii="Consolas" w:hAnsi="Consolas" w:cs="Consolas"/>
            <w:sz w:val="19"/>
            <w:szCs w:val="19"/>
            <w:rPrChange w:id="179" w:author="Author">
              <w:rPr/>
            </w:rPrChange>
          </w:rPr>
          <w:t xml:space="preserve"> </w:t>
        </w:r>
        <w:proofErr w:type="spellStart"/>
        <w:r w:rsidRPr="00A338FA">
          <w:rPr>
            <w:rFonts w:ascii="Consolas" w:hAnsi="Consolas" w:cs="Consolas"/>
            <w:sz w:val="19"/>
            <w:szCs w:val="19"/>
            <w:rPrChange w:id="180" w:author="Author">
              <w:rPr/>
            </w:rPrChange>
          </w:rPr>
          <w:t>DBO</w:t>
        </w:r>
        <w:r w:rsidRPr="00A338FA">
          <w:rPr>
            <w:rFonts w:ascii="Consolas" w:hAnsi="Consolas" w:cs="Consolas"/>
            <w:color w:val="808080"/>
            <w:sz w:val="19"/>
            <w:szCs w:val="19"/>
            <w:rPrChange w:id="181" w:author="Author">
              <w:rPr>
                <w:color w:val="808080"/>
              </w:rPr>
            </w:rPrChange>
          </w:rPr>
          <w:t>.</w:t>
        </w:r>
        <w:r w:rsidRPr="00A338FA">
          <w:rPr>
            <w:rFonts w:ascii="Consolas" w:hAnsi="Consolas" w:cs="Consolas"/>
            <w:sz w:val="19"/>
            <w:szCs w:val="19"/>
            <w:rPrChange w:id="182" w:author="Author">
              <w:rPr/>
            </w:rPrChange>
          </w:rPr>
          <w:t>WellboreSite</w:t>
        </w:r>
        <w:proofErr w:type="spellEnd"/>
      </w:ins>
    </w:p>
    <w:p w:rsidR="00A338FA" w:rsidDel="00A338FA" w:rsidRDefault="00A338FA">
      <w:pPr>
        <w:autoSpaceDE w:val="0"/>
        <w:autoSpaceDN w:val="0"/>
        <w:adjustRightInd w:val="0"/>
        <w:ind w:left="360"/>
        <w:rPr>
          <w:del w:id="183" w:author="Author"/>
          <w:rFonts w:ascii="Consolas" w:hAnsi="Consolas" w:cs="Consolas"/>
          <w:color w:val="FF0000"/>
          <w:sz w:val="19"/>
          <w:szCs w:val="19"/>
        </w:rPr>
        <w:pPrChange w:id="184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  <w:ins w:id="185" w:author="Author">
        <w:r w:rsidRPr="00A338FA">
          <w:rPr>
            <w:rFonts w:ascii="Consolas" w:hAnsi="Consolas" w:cs="Consolas"/>
            <w:color w:val="0000FF"/>
            <w:sz w:val="19"/>
            <w:szCs w:val="19"/>
            <w:rPrChange w:id="186" w:author="Author">
              <w:rPr>
                <w:color w:val="0000FF"/>
              </w:rPr>
            </w:rPrChange>
          </w:rPr>
          <w:t>SET</w:t>
        </w:r>
        <w:r w:rsidRPr="00A338FA">
          <w:rPr>
            <w:rFonts w:ascii="Consolas" w:hAnsi="Consolas" w:cs="Consolas"/>
            <w:sz w:val="19"/>
            <w:szCs w:val="19"/>
            <w:rPrChange w:id="187" w:author="Author">
              <w:rPr/>
            </w:rPrChange>
          </w:rPr>
          <w:t xml:space="preserve"> </w:t>
        </w:r>
        <w:proofErr w:type="spellStart"/>
        <w:r w:rsidRPr="00A338FA">
          <w:rPr>
            <w:rFonts w:ascii="Consolas" w:hAnsi="Consolas" w:cs="Consolas"/>
            <w:sz w:val="19"/>
            <w:szCs w:val="19"/>
            <w:rPrChange w:id="188" w:author="Author">
              <w:rPr/>
            </w:rPrChange>
          </w:rPr>
          <w:t>PendingWellboreSiteStatus</w:t>
        </w:r>
        <w:proofErr w:type="spellEnd"/>
        <w:r w:rsidRPr="00A338FA">
          <w:rPr>
            <w:rFonts w:ascii="Consolas" w:hAnsi="Consolas" w:cs="Consolas"/>
            <w:sz w:val="19"/>
            <w:szCs w:val="19"/>
            <w:rPrChange w:id="189" w:author="Author">
              <w:rPr/>
            </w:rPrChange>
          </w:rPr>
          <w:t xml:space="preserve"> </w:t>
        </w:r>
        <w:r w:rsidRPr="00A338FA">
          <w:rPr>
            <w:rFonts w:ascii="Consolas" w:hAnsi="Consolas" w:cs="Consolas"/>
            <w:color w:val="808080"/>
            <w:sz w:val="19"/>
            <w:szCs w:val="19"/>
            <w:rPrChange w:id="190" w:author="Author">
              <w:rPr>
                <w:color w:val="808080"/>
              </w:rPr>
            </w:rPrChange>
          </w:rPr>
          <w:t>=</w:t>
        </w:r>
        <w:r w:rsidRPr="00A338FA">
          <w:rPr>
            <w:rFonts w:ascii="Consolas" w:hAnsi="Consolas" w:cs="Consolas"/>
            <w:sz w:val="19"/>
            <w:szCs w:val="19"/>
            <w:rPrChange w:id="191" w:author="Author">
              <w:rPr/>
            </w:rPrChange>
          </w:rPr>
          <w:t xml:space="preserve"> </w:t>
        </w:r>
        <w:r w:rsidRPr="00A338FA">
          <w:rPr>
            <w:rFonts w:ascii="Consolas" w:hAnsi="Consolas" w:cs="Consolas"/>
            <w:color w:val="FF0000"/>
            <w:sz w:val="19"/>
            <w:szCs w:val="19"/>
            <w:rPrChange w:id="192" w:author="Author">
              <w:rPr>
                <w:color w:val="FF0000"/>
              </w:rPr>
            </w:rPrChange>
          </w:rPr>
          <w:t>'Approved'</w:t>
        </w:r>
      </w:ins>
    </w:p>
    <w:p w:rsidR="00A338FA" w:rsidRPr="00A338FA" w:rsidRDefault="00A338FA">
      <w:pPr>
        <w:autoSpaceDE w:val="0"/>
        <w:autoSpaceDN w:val="0"/>
        <w:adjustRightInd w:val="0"/>
        <w:ind w:left="360"/>
        <w:rPr>
          <w:ins w:id="193" w:author="Author"/>
          <w:rFonts w:ascii="Consolas" w:hAnsi="Consolas" w:cs="Consolas"/>
          <w:sz w:val="19"/>
          <w:szCs w:val="19"/>
          <w:rPrChange w:id="194" w:author="Author">
            <w:rPr>
              <w:ins w:id="195" w:author="Author"/>
            </w:rPr>
          </w:rPrChange>
        </w:rPr>
        <w:pPrChange w:id="196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</w:p>
    <w:p w:rsidR="00A338FA" w:rsidRDefault="00A338FA">
      <w:pPr>
        <w:autoSpaceDE w:val="0"/>
        <w:autoSpaceDN w:val="0"/>
        <w:adjustRightInd w:val="0"/>
        <w:ind w:left="360"/>
        <w:rPr>
          <w:ins w:id="197" w:author="Author"/>
        </w:rPr>
        <w:pPrChange w:id="198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</w:p>
    <w:p w:rsidR="00CB6B6E" w:rsidRDefault="00CB6B6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ins w:id="199" w:author="Author"/>
        </w:rPr>
        <w:pPrChange w:id="200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  <w:ins w:id="201" w:author="Author">
        <w:r>
          <w:t xml:space="preserve">Once Copied </w:t>
        </w:r>
        <w:r w:rsidRPr="00A338FA">
          <w:rPr>
            <w:b/>
            <w:rPrChange w:id="202" w:author="Author">
              <w:rPr/>
            </w:rPrChange>
          </w:rPr>
          <w:t>remove</w:t>
        </w:r>
        <w:r>
          <w:t xml:space="preserve"> all the entries from </w:t>
        </w:r>
        <w:proofErr w:type="spellStart"/>
        <w:r>
          <w:t>dbo.WellboreSite</w:t>
        </w:r>
        <w:proofErr w:type="spellEnd"/>
      </w:ins>
    </w:p>
    <w:p w:rsidR="00CB6B6E" w:rsidRDefault="00CB6B6E" w:rsidP="006D6EEF">
      <w:pPr>
        <w:pStyle w:val="BodyText"/>
        <w:keepNext/>
        <w:keepLines/>
        <w:widowControl/>
        <w:numPr>
          <w:ilvl w:val="0"/>
          <w:numId w:val="25"/>
        </w:numPr>
        <w:spacing w:before="0" w:after="0"/>
        <w:rPr>
          <w:ins w:id="203" w:author="Author"/>
        </w:rPr>
      </w:pPr>
      <w:ins w:id="204" w:author="Author">
        <w:r>
          <w:lastRenderedPageBreak/>
          <w:t>Run the Site Provisioning Timer job manually  (the timer job approximately takes 2hours to finish)</w:t>
        </w:r>
      </w:ins>
    </w:p>
    <w:p w:rsidR="00CB6B6E" w:rsidRDefault="00CB6B6E" w:rsidP="00CB6B6E">
      <w:pPr>
        <w:pStyle w:val="BodyText"/>
        <w:keepNext/>
        <w:keepLines/>
        <w:widowControl/>
        <w:numPr>
          <w:ilvl w:val="1"/>
          <w:numId w:val="25"/>
        </w:numPr>
        <w:spacing w:before="0" w:after="0"/>
        <w:rPr>
          <w:ins w:id="205" w:author="Author"/>
        </w:rPr>
      </w:pPr>
      <w:ins w:id="206" w:author="Author">
        <w:r>
          <w:t>On Central Admin, go to Monitoring | Timer Jobs “ Review job definitions</w:t>
        </w:r>
      </w:ins>
    </w:p>
    <w:p w:rsidR="00CB6B6E" w:rsidRDefault="00CB6B6E" w:rsidP="00CB6B6E">
      <w:pPr>
        <w:pStyle w:val="BodyText"/>
        <w:keepNext/>
        <w:keepLines/>
        <w:widowControl/>
        <w:numPr>
          <w:ilvl w:val="1"/>
          <w:numId w:val="25"/>
        </w:numPr>
        <w:spacing w:before="0" w:after="0"/>
        <w:rPr>
          <w:ins w:id="207" w:author="Author"/>
        </w:rPr>
      </w:pPr>
      <w:ins w:id="208" w:author="Author">
        <w:r>
          <w:t xml:space="preserve">Select </w:t>
        </w:r>
        <w:proofErr w:type="spellStart"/>
        <w:r>
          <w:t>Bonavista</w:t>
        </w:r>
        <w:proofErr w:type="spellEnd"/>
        <w:r>
          <w:t xml:space="preserve"> EWF – Site Provisioning Timer Job</w:t>
        </w:r>
      </w:ins>
    </w:p>
    <w:p w:rsidR="00CB6B6E" w:rsidRDefault="00CB6B6E" w:rsidP="00CB6B6E">
      <w:pPr>
        <w:pStyle w:val="BodyText"/>
        <w:keepNext/>
        <w:keepLines/>
        <w:widowControl/>
        <w:numPr>
          <w:ilvl w:val="1"/>
          <w:numId w:val="25"/>
        </w:numPr>
        <w:spacing w:before="0" w:after="0"/>
        <w:rPr>
          <w:ins w:id="209" w:author="Author"/>
        </w:rPr>
      </w:pPr>
      <w:ins w:id="210" w:author="Author">
        <w:r>
          <w:t xml:space="preserve">Click “Run Now” button. The </w:t>
        </w:r>
        <w:proofErr w:type="spellStart"/>
        <w:r w:rsidRPr="006603EF">
          <w:rPr>
            <w:rFonts w:ascii="Courier New" w:hAnsi="Courier New" w:cs="Courier New"/>
          </w:rPr>
          <w:t>MessageLog</w:t>
        </w:r>
        <w:proofErr w:type="spellEnd"/>
        <w:r>
          <w:t xml:space="preserve"> table can be checked to ensure that the job was started.</w:t>
        </w:r>
      </w:ins>
    </w:p>
    <w:p w:rsidR="00CB6B6E" w:rsidRDefault="00CB6B6E" w:rsidP="006D6EEF">
      <w:pPr>
        <w:pStyle w:val="BodyText"/>
        <w:keepNext/>
        <w:keepLines/>
        <w:widowControl/>
        <w:numPr>
          <w:ilvl w:val="0"/>
          <w:numId w:val="25"/>
        </w:numPr>
        <w:spacing w:before="0" w:after="0"/>
        <w:rPr>
          <w:ins w:id="211" w:author="Author"/>
        </w:rPr>
      </w:pPr>
      <w:ins w:id="212" w:author="Author">
        <w:r>
          <w:t>Once the timer job has finished running; copy the following site well documents to the associated demo site well documents library</w:t>
        </w:r>
      </w:ins>
    </w:p>
    <w:p w:rsidR="00CB6B6E" w:rsidRDefault="00CB6B6E">
      <w:pPr>
        <w:pStyle w:val="BodyText"/>
        <w:keepNext/>
        <w:keepLines/>
        <w:widowControl/>
        <w:spacing w:before="0" w:after="0"/>
        <w:ind w:left="720"/>
        <w:rPr>
          <w:ins w:id="213" w:author="Author"/>
        </w:rPr>
        <w:pPrChange w:id="214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</w:p>
    <w:p w:rsidR="00493204" w:rsidRDefault="00CB6B6E">
      <w:pPr>
        <w:pStyle w:val="BodyText"/>
        <w:keepNext/>
        <w:keepLines/>
        <w:widowControl/>
        <w:spacing w:before="0" w:after="0"/>
        <w:rPr>
          <w:ins w:id="215" w:author="Author"/>
        </w:rPr>
        <w:pPrChange w:id="216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  <w:ins w:id="217" w:author="Author">
        <w:r>
          <w:rPr>
            <w:noProof/>
          </w:rPr>
          <w:drawing>
            <wp:inline distT="0" distB="0" distL="0" distR="0" wp14:anchorId="31326A10" wp14:editId="6E54B845">
              <wp:extent cx="6463665" cy="176022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0403" cy="1762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Del="00CB6B6E">
          <w:t xml:space="preserve"> </w:t>
        </w:r>
        <w:del w:id="218" w:author="Author">
          <w:r w:rsidR="00493204" w:rsidDel="00CB6B6E">
            <w:delText>run the following query to the PendingWellboreSite Database</w:delText>
          </w:r>
        </w:del>
      </w:ins>
    </w:p>
    <w:p w:rsidR="00493204" w:rsidRDefault="00493204">
      <w:pPr>
        <w:pStyle w:val="BodyText"/>
        <w:keepNext/>
        <w:keepLines/>
        <w:widowControl/>
        <w:spacing w:before="0" w:after="0"/>
        <w:ind w:left="720"/>
        <w:pPrChange w:id="219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</w:p>
    <w:p w:rsidR="006D6EEF" w:rsidDel="00493204" w:rsidRDefault="00CB6B6E">
      <w:pPr>
        <w:pStyle w:val="BodyText"/>
        <w:keepNext/>
        <w:keepLines/>
        <w:widowControl/>
        <w:spacing w:before="0" w:after="0"/>
        <w:ind w:left="360"/>
        <w:rPr>
          <w:del w:id="220" w:author="Author"/>
        </w:rPr>
        <w:pPrChange w:id="221" w:author="Author">
          <w:pPr>
            <w:pStyle w:val="BodyText"/>
            <w:keepNext/>
            <w:keepLines/>
            <w:widowControl/>
            <w:numPr>
              <w:numId w:val="25"/>
            </w:numPr>
            <w:spacing w:before="0" w:after="0"/>
            <w:ind w:left="720" w:hanging="360"/>
          </w:pPr>
        </w:pPrChange>
      </w:pPr>
      <w:ins w:id="222" w:author="Author">
        <w:r>
          <w:t xml:space="preserve">After uploading all the documents with associated demo site &gt; </w:t>
        </w:r>
      </w:ins>
      <w:del w:id="223" w:author="Author">
        <w:r w:rsidR="006D6EEF" w:rsidDel="00493204">
          <w:delText>Approve one site for creation. Run Site Provisioning job manually.</w:delText>
        </w:r>
      </w:del>
    </w:p>
    <w:p w:rsidR="006D6EEF" w:rsidDel="00493204" w:rsidRDefault="006D6EEF" w:rsidP="006D6EEF">
      <w:pPr>
        <w:pStyle w:val="BodyText"/>
        <w:keepNext/>
        <w:keepLines/>
        <w:widowControl/>
        <w:numPr>
          <w:ilvl w:val="1"/>
          <w:numId w:val="25"/>
        </w:numPr>
        <w:spacing w:before="0" w:after="0"/>
        <w:rPr>
          <w:del w:id="224" w:author="Author"/>
        </w:rPr>
      </w:pPr>
      <w:del w:id="225" w:author="Author">
        <w:r w:rsidDel="00493204">
          <w:delText>Depending on results, schedule site provisioning job to run for more wellbores.</w:delText>
        </w:r>
      </w:del>
    </w:p>
    <w:p w:rsidR="006D6EEF" w:rsidRDefault="006D6EEF" w:rsidP="006D6EEF">
      <w:pPr>
        <w:pStyle w:val="BodyText"/>
        <w:keepNext/>
        <w:keepLines/>
        <w:widowControl/>
        <w:numPr>
          <w:ilvl w:val="0"/>
          <w:numId w:val="25"/>
        </w:numPr>
        <w:spacing w:before="0" w:after="0"/>
      </w:pPr>
      <w:r>
        <w:t>Run Document Count timer job manually:</w:t>
      </w:r>
    </w:p>
    <w:p w:rsidR="006D6EEF" w:rsidRDefault="006D6EEF" w:rsidP="006D6EEF">
      <w:pPr>
        <w:pStyle w:val="BodyText"/>
        <w:keepNext/>
        <w:keepLines/>
        <w:widowControl/>
        <w:numPr>
          <w:ilvl w:val="1"/>
          <w:numId w:val="25"/>
        </w:numPr>
        <w:spacing w:before="0" w:after="0"/>
      </w:pPr>
      <w:r>
        <w:t>On Central Admin, go to Monitoring | Timer Jobs “ Review job definitions</w:t>
      </w:r>
    </w:p>
    <w:p w:rsidR="006D6EEF" w:rsidRDefault="006D6EEF" w:rsidP="006D6EEF">
      <w:pPr>
        <w:pStyle w:val="BodyText"/>
        <w:keepNext/>
        <w:keepLines/>
        <w:widowControl/>
        <w:numPr>
          <w:ilvl w:val="1"/>
          <w:numId w:val="25"/>
        </w:numPr>
        <w:spacing w:before="0" w:after="0"/>
      </w:pPr>
      <w:r>
        <w:t xml:space="preserve">Select </w:t>
      </w:r>
      <w:proofErr w:type="spellStart"/>
      <w:r>
        <w:t>Bonavista</w:t>
      </w:r>
      <w:proofErr w:type="spellEnd"/>
      <w:r>
        <w:t xml:space="preserve"> EWF – Document Count Timer Job</w:t>
      </w:r>
    </w:p>
    <w:p w:rsidR="006D6EEF" w:rsidRDefault="006D6EEF" w:rsidP="006D6EEF">
      <w:pPr>
        <w:pStyle w:val="BodyText"/>
        <w:keepNext/>
        <w:keepLines/>
        <w:widowControl/>
        <w:numPr>
          <w:ilvl w:val="1"/>
          <w:numId w:val="25"/>
        </w:numPr>
        <w:spacing w:before="0" w:after="0"/>
      </w:pPr>
      <w:r>
        <w:t xml:space="preserve">Click “Run Now” button. The </w:t>
      </w:r>
      <w:proofErr w:type="spellStart"/>
      <w:r w:rsidRPr="006603EF">
        <w:rPr>
          <w:rFonts w:ascii="Courier New" w:hAnsi="Courier New" w:cs="Courier New"/>
        </w:rPr>
        <w:t>MessageLog</w:t>
      </w:r>
      <w:proofErr w:type="spellEnd"/>
      <w:r>
        <w:t xml:space="preserve"> table can be checked to ensure that the job was started.</w:t>
      </w:r>
    </w:p>
    <w:p w:rsidR="006D6EEF" w:rsidRDefault="006D6EEF" w:rsidP="006D6EEF">
      <w:pPr>
        <w:pStyle w:val="BodyText"/>
        <w:keepNext/>
        <w:keepLines/>
        <w:widowControl/>
        <w:spacing w:before="0" w:after="0"/>
        <w:ind w:left="720"/>
      </w:pPr>
    </w:p>
    <w:p w:rsidR="006D6EEF" w:rsidRDefault="006D6EEF" w:rsidP="006D6EEF">
      <w:pPr>
        <w:pStyle w:val="BodyText"/>
        <w:spacing w:before="0" w:after="0"/>
        <w:ind w:left="720"/>
      </w:pPr>
    </w:p>
    <w:p w:rsidR="00BA315A" w:rsidRDefault="00BA315A">
      <w:pPr>
        <w:rPr>
          <w:bCs/>
          <w:smallCaps/>
          <w:color w:val="002060"/>
          <w:sz w:val="40"/>
        </w:rPr>
      </w:pPr>
    </w:p>
    <w:p w:rsidR="007C4EAD" w:rsidRPr="00053517" w:rsidRDefault="007C4EAD" w:rsidP="00112BAD">
      <w:pPr>
        <w:pStyle w:val="BodyText"/>
      </w:pPr>
    </w:p>
    <w:sectPr w:rsidR="007C4EAD" w:rsidRPr="00053517" w:rsidSect="006E103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3E" w:rsidRDefault="00184B3E">
      <w:r>
        <w:separator/>
      </w:r>
    </w:p>
  </w:endnote>
  <w:endnote w:type="continuationSeparator" w:id="0">
    <w:p w:rsidR="00184B3E" w:rsidRDefault="0018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E7" w:rsidRDefault="009738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321"/>
      <w:gridCol w:w="4319"/>
    </w:tblGrid>
    <w:tr w:rsidR="009738E7" w:rsidRPr="0015219B" w:rsidTr="00941A2D">
      <w:trPr>
        <w:trHeight w:val="80"/>
      </w:trPr>
      <w:tc>
        <w:tcPr>
          <w:tcW w:w="4788" w:type="dxa"/>
        </w:tcPr>
        <w:p w:rsidR="009738E7" w:rsidRPr="0015219B" w:rsidRDefault="009738E7" w:rsidP="00626C06">
          <w:pPr>
            <w:pStyle w:val="Footer"/>
            <w:spacing w:before="120"/>
            <w:rPr>
              <w:i w:val="0"/>
              <w:sz w:val="12"/>
              <w:szCs w:val="12"/>
            </w:rPr>
          </w:pPr>
          <w:r w:rsidRPr="0015219B">
            <w:rPr>
              <w:i w:val="0"/>
              <w:sz w:val="12"/>
              <w:szCs w:val="12"/>
            </w:rPr>
            <w:t>Stonebridge, Proprietary and Confidential</w:t>
          </w:r>
        </w:p>
      </w:tc>
      <w:tc>
        <w:tcPr>
          <w:tcW w:w="4788" w:type="dxa"/>
        </w:tcPr>
        <w:p w:rsidR="009738E7" w:rsidRPr="0015219B" w:rsidRDefault="009738E7" w:rsidP="00626C06">
          <w:pPr>
            <w:pStyle w:val="Footer"/>
            <w:spacing w:before="120"/>
            <w:jc w:val="right"/>
            <w:rPr>
              <w:i w:val="0"/>
              <w:sz w:val="12"/>
              <w:szCs w:val="12"/>
            </w:rPr>
          </w:pPr>
          <w:r>
            <w:rPr>
              <w:i w:val="0"/>
              <w:sz w:val="12"/>
              <w:szCs w:val="12"/>
            </w:rPr>
            <w:t>EWF Deployment</w:t>
          </w:r>
        </w:p>
      </w:tc>
    </w:tr>
  </w:tbl>
  <w:p w:rsidR="009738E7" w:rsidRPr="00941A2D" w:rsidRDefault="009738E7" w:rsidP="00941A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E7" w:rsidRDefault="00973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3E" w:rsidRDefault="00184B3E">
      <w:r>
        <w:separator/>
      </w:r>
    </w:p>
  </w:footnote>
  <w:footnote w:type="continuationSeparator" w:id="0">
    <w:p w:rsidR="00184B3E" w:rsidRDefault="00184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E7" w:rsidRDefault="00973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80" w:type="dxa"/>
      <w:tblInd w:w="-245" w:type="dxa"/>
      <w:tblLayout w:type="fixed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1440"/>
      <w:gridCol w:w="8640"/>
    </w:tblGrid>
    <w:tr w:rsidR="009738E7" w:rsidRPr="00467609" w:rsidTr="00626C06">
      <w:trPr>
        <w:trHeight w:val="720"/>
      </w:trPr>
      <w:tc>
        <w:tcPr>
          <w:tcW w:w="1440" w:type="dxa"/>
        </w:tcPr>
        <w:p w:rsidR="009738E7" w:rsidRPr="00880D72" w:rsidRDefault="009738E7" w:rsidP="00626C06">
          <w:pPr>
            <w:tabs>
              <w:tab w:val="left" w:pos="1350"/>
              <w:tab w:val="right" w:pos="9360"/>
            </w:tabs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60288" behindDoc="1" locked="0" layoutInCell="1" allowOverlap="1" wp14:anchorId="78381C41" wp14:editId="1BA0D4D7">
                <wp:simplePos x="0" y="0"/>
                <wp:positionH relativeFrom="column">
                  <wp:posOffset>1069975</wp:posOffset>
                </wp:positionH>
                <wp:positionV relativeFrom="paragraph">
                  <wp:posOffset>3589020</wp:posOffset>
                </wp:positionV>
                <wp:extent cx="4686300" cy="1635760"/>
                <wp:effectExtent l="19050" t="0" r="0" b="0"/>
                <wp:wrapNone/>
                <wp:docPr id="7" name="Picture 25" descr="FINAL%20stonebridge%20w_t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FINAL%20stonebridge%20w_ta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80000" contrast="-70000"/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63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sz w:val="16"/>
              <w:szCs w:val="16"/>
            </w:rPr>
            <w:drawing>
              <wp:anchor distT="0" distB="0" distL="114300" distR="114300" simplePos="0" relativeHeight="251659264" behindDoc="0" locked="0" layoutInCell="1" allowOverlap="1" wp14:anchorId="0411ECE3" wp14:editId="3EB97D75">
                <wp:simplePos x="0" y="0"/>
                <wp:positionH relativeFrom="column">
                  <wp:posOffset>41275</wp:posOffset>
                </wp:positionH>
                <wp:positionV relativeFrom="paragraph">
                  <wp:posOffset>41275</wp:posOffset>
                </wp:positionV>
                <wp:extent cx="685800" cy="311150"/>
                <wp:effectExtent l="19050" t="0" r="0" b="0"/>
                <wp:wrapNone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40" w:type="dxa"/>
        </w:tcPr>
        <w:p w:rsidR="009738E7" w:rsidRPr="00467609" w:rsidRDefault="009738E7" w:rsidP="00626C06">
          <w:pPr>
            <w:pBdr>
              <w:bottom w:val="single" w:sz="4" w:space="3" w:color="auto"/>
            </w:pBdr>
            <w:tabs>
              <w:tab w:val="left" w:pos="1350"/>
              <w:tab w:val="right" w:pos="9360"/>
            </w:tabs>
            <w:jc w:val="right"/>
            <w:rPr>
              <w:rFonts w:cs="Arial"/>
              <w:i/>
              <w:sz w:val="16"/>
              <w:szCs w:val="16"/>
            </w:rPr>
          </w:pPr>
        </w:p>
        <w:p w:rsidR="009738E7" w:rsidRPr="00467609" w:rsidRDefault="009738E7" w:rsidP="00941A2D">
          <w:pPr>
            <w:pBdr>
              <w:bottom w:val="single" w:sz="4" w:space="3" w:color="auto"/>
            </w:pBdr>
            <w:tabs>
              <w:tab w:val="left" w:pos="1350"/>
              <w:tab w:val="right" w:pos="9360"/>
            </w:tabs>
            <w:jc w:val="right"/>
            <w:rPr>
              <w:rFonts w:cs="Arial"/>
              <w:i/>
              <w:sz w:val="16"/>
              <w:szCs w:val="16"/>
            </w:rPr>
          </w:pPr>
          <w:proofErr w:type="spellStart"/>
          <w:r>
            <w:rPr>
              <w:rFonts w:cs="Arial"/>
              <w:i/>
              <w:sz w:val="16"/>
              <w:szCs w:val="16"/>
            </w:rPr>
            <w:t>Bonavista</w:t>
          </w:r>
          <w:proofErr w:type="spellEnd"/>
          <w:r>
            <w:rPr>
              <w:rFonts w:cs="Arial"/>
              <w:i/>
              <w:sz w:val="16"/>
              <w:szCs w:val="16"/>
            </w:rPr>
            <w:t xml:space="preserve"> Electronic Well File Deployment</w:t>
          </w:r>
        </w:p>
      </w:tc>
    </w:tr>
  </w:tbl>
  <w:p w:rsidR="009738E7" w:rsidRDefault="009738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8E7" w:rsidRDefault="00973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3E7C"/>
    <w:multiLevelType w:val="hybridMultilevel"/>
    <w:tmpl w:val="C6B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53B2E"/>
    <w:multiLevelType w:val="hybridMultilevel"/>
    <w:tmpl w:val="15AE3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34A4"/>
    <w:multiLevelType w:val="hybridMultilevel"/>
    <w:tmpl w:val="7ADA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22E88"/>
    <w:multiLevelType w:val="hybridMultilevel"/>
    <w:tmpl w:val="7ADA9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678B0"/>
    <w:multiLevelType w:val="hybridMultilevel"/>
    <w:tmpl w:val="3890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F57AD"/>
    <w:multiLevelType w:val="hybridMultilevel"/>
    <w:tmpl w:val="97842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D3F13"/>
    <w:multiLevelType w:val="hybridMultilevel"/>
    <w:tmpl w:val="DB4C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D3BCF"/>
    <w:multiLevelType w:val="hybridMultilevel"/>
    <w:tmpl w:val="40A0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B720E"/>
    <w:multiLevelType w:val="hybridMultilevel"/>
    <w:tmpl w:val="3234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46F53"/>
    <w:multiLevelType w:val="hybridMultilevel"/>
    <w:tmpl w:val="5EE6F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00294"/>
    <w:multiLevelType w:val="multilevel"/>
    <w:tmpl w:val="CA2233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E38794C"/>
    <w:multiLevelType w:val="hybridMultilevel"/>
    <w:tmpl w:val="7212A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351C7"/>
    <w:multiLevelType w:val="hybridMultilevel"/>
    <w:tmpl w:val="69601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562BE"/>
    <w:multiLevelType w:val="hybridMultilevel"/>
    <w:tmpl w:val="191A6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64B19"/>
    <w:multiLevelType w:val="hybridMultilevel"/>
    <w:tmpl w:val="C6B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836F5"/>
    <w:multiLevelType w:val="hybridMultilevel"/>
    <w:tmpl w:val="0C94F1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324C0A"/>
    <w:multiLevelType w:val="hybridMultilevel"/>
    <w:tmpl w:val="43044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47E1A"/>
    <w:multiLevelType w:val="hybridMultilevel"/>
    <w:tmpl w:val="3234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D0806"/>
    <w:multiLevelType w:val="hybridMultilevel"/>
    <w:tmpl w:val="C6BEE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2D4728"/>
    <w:multiLevelType w:val="hybridMultilevel"/>
    <w:tmpl w:val="27A2F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232DDA"/>
    <w:multiLevelType w:val="hybridMultilevel"/>
    <w:tmpl w:val="3234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73BF0"/>
    <w:multiLevelType w:val="hybridMultilevel"/>
    <w:tmpl w:val="E1A2AB1A"/>
    <w:lvl w:ilvl="0" w:tplc="B7827F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1E80"/>
    <w:multiLevelType w:val="hybridMultilevel"/>
    <w:tmpl w:val="8112F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F7265"/>
    <w:multiLevelType w:val="hybridMultilevel"/>
    <w:tmpl w:val="32343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19"/>
  </w:num>
  <w:num w:numId="5">
    <w:abstractNumId w:val="22"/>
  </w:num>
  <w:num w:numId="6">
    <w:abstractNumId w:val="23"/>
  </w:num>
  <w:num w:numId="7">
    <w:abstractNumId w:val="8"/>
  </w:num>
  <w:num w:numId="8">
    <w:abstractNumId w:val="17"/>
  </w:num>
  <w:num w:numId="9">
    <w:abstractNumId w:val="2"/>
  </w:num>
  <w:num w:numId="10">
    <w:abstractNumId w:val="5"/>
  </w:num>
  <w:num w:numId="11">
    <w:abstractNumId w:val="21"/>
  </w:num>
  <w:num w:numId="12">
    <w:abstractNumId w:val="20"/>
  </w:num>
  <w:num w:numId="13">
    <w:abstractNumId w:val="0"/>
  </w:num>
  <w:num w:numId="14">
    <w:abstractNumId w:val="4"/>
  </w:num>
  <w:num w:numId="15">
    <w:abstractNumId w:val="14"/>
  </w:num>
  <w:num w:numId="16">
    <w:abstractNumId w:val="18"/>
  </w:num>
  <w:num w:numId="17">
    <w:abstractNumId w:val="3"/>
  </w:num>
  <w:num w:numId="18">
    <w:abstractNumId w:val="1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6"/>
  </w:num>
  <w:num w:numId="24">
    <w:abstractNumId w:val="13"/>
  </w:num>
  <w:num w:numId="25">
    <w:abstractNumId w:val="7"/>
  </w:num>
  <w:num w:numId="26">
    <w:abstractNumId w:val="6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removePersonalInformation/>
  <w:removeDateAndTime/>
  <w:activeWritingStyle w:appName="MSWord" w:lang="fr-FR" w:vendorID="9" w:dllVersion="512" w:checkStyle="1"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1152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A05"/>
    <w:rsid w:val="000007B0"/>
    <w:rsid w:val="000017FF"/>
    <w:rsid w:val="00003BDF"/>
    <w:rsid w:val="00004208"/>
    <w:rsid w:val="00004FFD"/>
    <w:rsid w:val="000050EB"/>
    <w:rsid w:val="000052E0"/>
    <w:rsid w:val="000100EA"/>
    <w:rsid w:val="0001205B"/>
    <w:rsid w:val="00012BE7"/>
    <w:rsid w:val="000149E7"/>
    <w:rsid w:val="00015374"/>
    <w:rsid w:val="0001614D"/>
    <w:rsid w:val="00017BC2"/>
    <w:rsid w:val="00021469"/>
    <w:rsid w:val="0002191F"/>
    <w:rsid w:val="00021AD3"/>
    <w:rsid w:val="00022D8D"/>
    <w:rsid w:val="0002304D"/>
    <w:rsid w:val="0002517D"/>
    <w:rsid w:val="00027666"/>
    <w:rsid w:val="00031773"/>
    <w:rsid w:val="000333CC"/>
    <w:rsid w:val="00033D9F"/>
    <w:rsid w:val="000358EF"/>
    <w:rsid w:val="000362D0"/>
    <w:rsid w:val="00037728"/>
    <w:rsid w:val="00040A2F"/>
    <w:rsid w:val="000419D9"/>
    <w:rsid w:val="0004232F"/>
    <w:rsid w:val="00046B30"/>
    <w:rsid w:val="00047D86"/>
    <w:rsid w:val="000507A3"/>
    <w:rsid w:val="00050EB0"/>
    <w:rsid w:val="00051063"/>
    <w:rsid w:val="0005155F"/>
    <w:rsid w:val="000524EF"/>
    <w:rsid w:val="00053517"/>
    <w:rsid w:val="00054512"/>
    <w:rsid w:val="000605C0"/>
    <w:rsid w:val="00060866"/>
    <w:rsid w:val="000608BB"/>
    <w:rsid w:val="00062B10"/>
    <w:rsid w:val="0006353C"/>
    <w:rsid w:val="00063BA9"/>
    <w:rsid w:val="000645A8"/>
    <w:rsid w:val="0006556D"/>
    <w:rsid w:val="0007043B"/>
    <w:rsid w:val="00070604"/>
    <w:rsid w:val="00070B55"/>
    <w:rsid w:val="00071733"/>
    <w:rsid w:val="00073AC1"/>
    <w:rsid w:val="000762F0"/>
    <w:rsid w:val="00077CAF"/>
    <w:rsid w:val="00081345"/>
    <w:rsid w:val="00082740"/>
    <w:rsid w:val="000832DA"/>
    <w:rsid w:val="000876B9"/>
    <w:rsid w:val="000926AB"/>
    <w:rsid w:val="000930AA"/>
    <w:rsid w:val="00093C36"/>
    <w:rsid w:val="000954BC"/>
    <w:rsid w:val="00095802"/>
    <w:rsid w:val="00095850"/>
    <w:rsid w:val="00096112"/>
    <w:rsid w:val="000961F2"/>
    <w:rsid w:val="00096FA4"/>
    <w:rsid w:val="0009710C"/>
    <w:rsid w:val="0009742F"/>
    <w:rsid w:val="00097EFB"/>
    <w:rsid w:val="000A0D4F"/>
    <w:rsid w:val="000A37DB"/>
    <w:rsid w:val="000A4748"/>
    <w:rsid w:val="000A4E77"/>
    <w:rsid w:val="000B25EC"/>
    <w:rsid w:val="000B2B20"/>
    <w:rsid w:val="000B55DF"/>
    <w:rsid w:val="000B6807"/>
    <w:rsid w:val="000C0B13"/>
    <w:rsid w:val="000C2B78"/>
    <w:rsid w:val="000C3145"/>
    <w:rsid w:val="000C335A"/>
    <w:rsid w:val="000C77A1"/>
    <w:rsid w:val="000D108D"/>
    <w:rsid w:val="000D3F31"/>
    <w:rsid w:val="000D6F36"/>
    <w:rsid w:val="000D7FE3"/>
    <w:rsid w:val="000E0774"/>
    <w:rsid w:val="000E3817"/>
    <w:rsid w:val="000E6453"/>
    <w:rsid w:val="000E7779"/>
    <w:rsid w:val="000F0AC7"/>
    <w:rsid w:val="000F1480"/>
    <w:rsid w:val="000F2882"/>
    <w:rsid w:val="000F3B27"/>
    <w:rsid w:val="000F4B55"/>
    <w:rsid w:val="000F506E"/>
    <w:rsid w:val="000F5C4C"/>
    <w:rsid w:val="000F5F4D"/>
    <w:rsid w:val="000F7680"/>
    <w:rsid w:val="000F76FD"/>
    <w:rsid w:val="000F7D97"/>
    <w:rsid w:val="00100C1F"/>
    <w:rsid w:val="00100E7B"/>
    <w:rsid w:val="00102D94"/>
    <w:rsid w:val="001044BE"/>
    <w:rsid w:val="00105130"/>
    <w:rsid w:val="0010655B"/>
    <w:rsid w:val="00106C5C"/>
    <w:rsid w:val="00112BAD"/>
    <w:rsid w:val="00115C01"/>
    <w:rsid w:val="0011661E"/>
    <w:rsid w:val="00120DB0"/>
    <w:rsid w:val="00121EA2"/>
    <w:rsid w:val="00122149"/>
    <w:rsid w:val="00125736"/>
    <w:rsid w:val="00130993"/>
    <w:rsid w:val="00130B09"/>
    <w:rsid w:val="00134942"/>
    <w:rsid w:val="00136131"/>
    <w:rsid w:val="00136223"/>
    <w:rsid w:val="00137825"/>
    <w:rsid w:val="00137A95"/>
    <w:rsid w:val="00140953"/>
    <w:rsid w:val="001415EE"/>
    <w:rsid w:val="0014370F"/>
    <w:rsid w:val="00144846"/>
    <w:rsid w:val="001456AD"/>
    <w:rsid w:val="0014584E"/>
    <w:rsid w:val="00145D3B"/>
    <w:rsid w:val="001471A9"/>
    <w:rsid w:val="00147555"/>
    <w:rsid w:val="001476D0"/>
    <w:rsid w:val="001501BB"/>
    <w:rsid w:val="00150E83"/>
    <w:rsid w:val="00153A8F"/>
    <w:rsid w:val="001540CF"/>
    <w:rsid w:val="001569B1"/>
    <w:rsid w:val="001579F3"/>
    <w:rsid w:val="00161201"/>
    <w:rsid w:val="00161C62"/>
    <w:rsid w:val="00161CC1"/>
    <w:rsid w:val="0016277B"/>
    <w:rsid w:val="00165166"/>
    <w:rsid w:val="001653CF"/>
    <w:rsid w:val="001656F2"/>
    <w:rsid w:val="00165A90"/>
    <w:rsid w:val="00166581"/>
    <w:rsid w:val="00166BD1"/>
    <w:rsid w:val="00167C04"/>
    <w:rsid w:val="001736F9"/>
    <w:rsid w:val="001744A9"/>
    <w:rsid w:val="00175868"/>
    <w:rsid w:val="00175AFD"/>
    <w:rsid w:val="001771A1"/>
    <w:rsid w:val="001825C2"/>
    <w:rsid w:val="00183143"/>
    <w:rsid w:val="00184B3E"/>
    <w:rsid w:val="001861D6"/>
    <w:rsid w:val="00186450"/>
    <w:rsid w:val="001918DD"/>
    <w:rsid w:val="00191CB4"/>
    <w:rsid w:val="00192823"/>
    <w:rsid w:val="00192F5A"/>
    <w:rsid w:val="00195E67"/>
    <w:rsid w:val="001963BF"/>
    <w:rsid w:val="00197B54"/>
    <w:rsid w:val="00197B8E"/>
    <w:rsid w:val="001A4864"/>
    <w:rsid w:val="001A4B27"/>
    <w:rsid w:val="001A6A00"/>
    <w:rsid w:val="001A73E1"/>
    <w:rsid w:val="001B00A5"/>
    <w:rsid w:val="001B010D"/>
    <w:rsid w:val="001B18D3"/>
    <w:rsid w:val="001B3BA4"/>
    <w:rsid w:val="001B4187"/>
    <w:rsid w:val="001B51E3"/>
    <w:rsid w:val="001B670D"/>
    <w:rsid w:val="001C175B"/>
    <w:rsid w:val="001C19CA"/>
    <w:rsid w:val="001C3062"/>
    <w:rsid w:val="001C4BB2"/>
    <w:rsid w:val="001C6576"/>
    <w:rsid w:val="001C6F45"/>
    <w:rsid w:val="001D00B3"/>
    <w:rsid w:val="001D0B43"/>
    <w:rsid w:val="001D12A5"/>
    <w:rsid w:val="001D243B"/>
    <w:rsid w:val="001D4162"/>
    <w:rsid w:val="001E1CDE"/>
    <w:rsid w:val="001E2992"/>
    <w:rsid w:val="001F1325"/>
    <w:rsid w:val="001F180A"/>
    <w:rsid w:val="001F1992"/>
    <w:rsid w:val="001F1994"/>
    <w:rsid w:val="001F2603"/>
    <w:rsid w:val="001F39F8"/>
    <w:rsid w:val="001F4688"/>
    <w:rsid w:val="001F511F"/>
    <w:rsid w:val="001F51A3"/>
    <w:rsid w:val="001F568A"/>
    <w:rsid w:val="001F6D8E"/>
    <w:rsid w:val="001F74EE"/>
    <w:rsid w:val="001F7A3E"/>
    <w:rsid w:val="00200D3B"/>
    <w:rsid w:val="00201F8E"/>
    <w:rsid w:val="002021F8"/>
    <w:rsid w:val="00202F0B"/>
    <w:rsid w:val="00207FEF"/>
    <w:rsid w:val="00211181"/>
    <w:rsid w:val="002129C3"/>
    <w:rsid w:val="00214979"/>
    <w:rsid w:val="00217845"/>
    <w:rsid w:val="00221649"/>
    <w:rsid w:val="00224302"/>
    <w:rsid w:val="002263E8"/>
    <w:rsid w:val="002265D3"/>
    <w:rsid w:val="00231797"/>
    <w:rsid w:val="002351DA"/>
    <w:rsid w:val="0023659C"/>
    <w:rsid w:val="002407AC"/>
    <w:rsid w:val="00240942"/>
    <w:rsid w:val="00244C95"/>
    <w:rsid w:val="00245DFD"/>
    <w:rsid w:val="002504EE"/>
    <w:rsid w:val="0025147C"/>
    <w:rsid w:val="0025542B"/>
    <w:rsid w:val="00255A7B"/>
    <w:rsid w:val="00255C73"/>
    <w:rsid w:val="00255F49"/>
    <w:rsid w:val="00256C77"/>
    <w:rsid w:val="00262B33"/>
    <w:rsid w:val="00264C1B"/>
    <w:rsid w:val="002656C6"/>
    <w:rsid w:val="00265FA2"/>
    <w:rsid w:val="00266326"/>
    <w:rsid w:val="00272E2D"/>
    <w:rsid w:val="002731AD"/>
    <w:rsid w:val="002736B5"/>
    <w:rsid w:val="00273B9A"/>
    <w:rsid w:val="00274801"/>
    <w:rsid w:val="00275CA7"/>
    <w:rsid w:val="002773B4"/>
    <w:rsid w:val="002816EE"/>
    <w:rsid w:val="00282D59"/>
    <w:rsid w:val="00284785"/>
    <w:rsid w:val="0029003A"/>
    <w:rsid w:val="00290F2F"/>
    <w:rsid w:val="0029391E"/>
    <w:rsid w:val="0029511B"/>
    <w:rsid w:val="002959F7"/>
    <w:rsid w:val="002961AA"/>
    <w:rsid w:val="002964E2"/>
    <w:rsid w:val="00297382"/>
    <w:rsid w:val="002A1450"/>
    <w:rsid w:val="002A51F1"/>
    <w:rsid w:val="002A52E0"/>
    <w:rsid w:val="002B4228"/>
    <w:rsid w:val="002B5ED4"/>
    <w:rsid w:val="002C1389"/>
    <w:rsid w:val="002C6CAF"/>
    <w:rsid w:val="002D2504"/>
    <w:rsid w:val="002D2E0F"/>
    <w:rsid w:val="002D3EA5"/>
    <w:rsid w:val="002D523E"/>
    <w:rsid w:val="002D6107"/>
    <w:rsid w:val="002E0C33"/>
    <w:rsid w:val="002E21FD"/>
    <w:rsid w:val="002E3548"/>
    <w:rsid w:val="002E630D"/>
    <w:rsid w:val="002E7ABE"/>
    <w:rsid w:val="002F020A"/>
    <w:rsid w:val="002F0E0B"/>
    <w:rsid w:val="002F2C3D"/>
    <w:rsid w:val="002F35E8"/>
    <w:rsid w:val="002F375C"/>
    <w:rsid w:val="002F50CA"/>
    <w:rsid w:val="002F5DA9"/>
    <w:rsid w:val="003004A9"/>
    <w:rsid w:val="00303175"/>
    <w:rsid w:val="003043AA"/>
    <w:rsid w:val="00304C98"/>
    <w:rsid w:val="003076D7"/>
    <w:rsid w:val="00307885"/>
    <w:rsid w:val="003110D6"/>
    <w:rsid w:val="003111CB"/>
    <w:rsid w:val="003117FF"/>
    <w:rsid w:val="0031315A"/>
    <w:rsid w:val="00313BF6"/>
    <w:rsid w:val="0031643E"/>
    <w:rsid w:val="0031657E"/>
    <w:rsid w:val="003167D3"/>
    <w:rsid w:val="003202A3"/>
    <w:rsid w:val="0032395D"/>
    <w:rsid w:val="003256EF"/>
    <w:rsid w:val="0032677E"/>
    <w:rsid w:val="003274EC"/>
    <w:rsid w:val="00327826"/>
    <w:rsid w:val="00327E69"/>
    <w:rsid w:val="00331F70"/>
    <w:rsid w:val="00332016"/>
    <w:rsid w:val="003328F3"/>
    <w:rsid w:val="003344E9"/>
    <w:rsid w:val="0033503C"/>
    <w:rsid w:val="00337A9E"/>
    <w:rsid w:val="0034409E"/>
    <w:rsid w:val="0034508D"/>
    <w:rsid w:val="0035083E"/>
    <w:rsid w:val="00351B8A"/>
    <w:rsid w:val="003526F8"/>
    <w:rsid w:val="00353673"/>
    <w:rsid w:val="00355023"/>
    <w:rsid w:val="003555B4"/>
    <w:rsid w:val="00360A78"/>
    <w:rsid w:val="0036218E"/>
    <w:rsid w:val="0036491C"/>
    <w:rsid w:val="00364EDF"/>
    <w:rsid w:val="00372E58"/>
    <w:rsid w:val="0037478F"/>
    <w:rsid w:val="00375E4C"/>
    <w:rsid w:val="0037669B"/>
    <w:rsid w:val="0038513E"/>
    <w:rsid w:val="00385B47"/>
    <w:rsid w:val="00387F8F"/>
    <w:rsid w:val="003902D7"/>
    <w:rsid w:val="00393123"/>
    <w:rsid w:val="00393AA4"/>
    <w:rsid w:val="00393C4D"/>
    <w:rsid w:val="00393DF1"/>
    <w:rsid w:val="00394C40"/>
    <w:rsid w:val="00396A0A"/>
    <w:rsid w:val="003A15CC"/>
    <w:rsid w:val="003A1A71"/>
    <w:rsid w:val="003A3279"/>
    <w:rsid w:val="003A4E9E"/>
    <w:rsid w:val="003A54DB"/>
    <w:rsid w:val="003A6F7A"/>
    <w:rsid w:val="003B2A06"/>
    <w:rsid w:val="003B5B9A"/>
    <w:rsid w:val="003B78FC"/>
    <w:rsid w:val="003C2016"/>
    <w:rsid w:val="003C3960"/>
    <w:rsid w:val="003C5CE3"/>
    <w:rsid w:val="003C66FA"/>
    <w:rsid w:val="003C68D0"/>
    <w:rsid w:val="003D0324"/>
    <w:rsid w:val="003D0D4D"/>
    <w:rsid w:val="003D1BC6"/>
    <w:rsid w:val="003D1EAF"/>
    <w:rsid w:val="003D21D4"/>
    <w:rsid w:val="003D348F"/>
    <w:rsid w:val="003D4D63"/>
    <w:rsid w:val="003D596A"/>
    <w:rsid w:val="003D5DC2"/>
    <w:rsid w:val="003D5DC5"/>
    <w:rsid w:val="003D65F5"/>
    <w:rsid w:val="003D6F10"/>
    <w:rsid w:val="003D7244"/>
    <w:rsid w:val="003E18BC"/>
    <w:rsid w:val="003E2FCA"/>
    <w:rsid w:val="003E3074"/>
    <w:rsid w:val="003E3311"/>
    <w:rsid w:val="003E511F"/>
    <w:rsid w:val="003E6844"/>
    <w:rsid w:val="003F29AE"/>
    <w:rsid w:val="003F2B9A"/>
    <w:rsid w:val="003F2C5A"/>
    <w:rsid w:val="003F38EE"/>
    <w:rsid w:val="003F43F0"/>
    <w:rsid w:val="003F588E"/>
    <w:rsid w:val="00400414"/>
    <w:rsid w:val="004037CF"/>
    <w:rsid w:val="00405A7C"/>
    <w:rsid w:val="004073B1"/>
    <w:rsid w:val="00412D1C"/>
    <w:rsid w:val="004142E1"/>
    <w:rsid w:val="00414403"/>
    <w:rsid w:val="00414B39"/>
    <w:rsid w:val="00415111"/>
    <w:rsid w:val="004160AD"/>
    <w:rsid w:val="00420838"/>
    <w:rsid w:val="00420E45"/>
    <w:rsid w:val="00421964"/>
    <w:rsid w:val="00421BEC"/>
    <w:rsid w:val="004228C9"/>
    <w:rsid w:val="004244AC"/>
    <w:rsid w:val="00424F0B"/>
    <w:rsid w:val="004257AC"/>
    <w:rsid w:val="00425B6C"/>
    <w:rsid w:val="00426ACB"/>
    <w:rsid w:val="00431E7A"/>
    <w:rsid w:val="004361F9"/>
    <w:rsid w:val="00437447"/>
    <w:rsid w:val="00437D71"/>
    <w:rsid w:val="00437FAC"/>
    <w:rsid w:val="0044067E"/>
    <w:rsid w:val="004411CA"/>
    <w:rsid w:val="00441674"/>
    <w:rsid w:val="004429F0"/>
    <w:rsid w:val="0044467F"/>
    <w:rsid w:val="004447C7"/>
    <w:rsid w:val="004450FD"/>
    <w:rsid w:val="00445927"/>
    <w:rsid w:val="00452A1D"/>
    <w:rsid w:val="00457863"/>
    <w:rsid w:val="00460199"/>
    <w:rsid w:val="004602E0"/>
    <w:rsid w:val="00466633"/>
    <w:rsid w:val="00467842"/>
    <w:rsid w:val="00467AE5"/>
    <w:rsid w:val="0047204F"/>
    <w:rsid w:val="00472A6F"/>
    <w:rsid w:val="00472DD1"/>
    <w:rsid w:val="004743D1"/>
    <w:rsid w:val="00474CB0"/>
    <w:rsid w:val="004758EE"/>
    <w:rsid w:val="00475B94"/>
    <w:rsid w:val="0047613B"/>
    <w:rsid w:val="004769A6"/>
    <w:rsid w:val="00477A69"/>
    <w:rsid w:val="00483C07"/>
    <w:rsid w:val="0048418A"/>
    <w:rsid w:val="004841E0"/>
    <w:rsid w:val="004860F1"/>
    <w:rsid w:val="0048655A"/>
    <w:rsid w:val="00486BE3"/>
    <w:rsid w:val="0048704C"/>
    <w:rsid w:val="00487964"/>
    <w:rsid w:val="004917D9"/>
    <w:rsid w:val="00492798"/>
    <w:rsid w:val="00492EC5"/>
    <w:rsid w:val="00493204"/>
    <w:rsid w:val="00493FAB"/>
    <w:rsid w:val="004943A9"/>
    <w:rsid w:val="0049764F"/>
    <w:rsid w:val="004A197D"/>
    <w:rsid w:val="004A3B3F"/>
    <w:rsid w:val="004A3D38"/>
    <w:rsid w:val="004A51F9"/>
    <w:rsid w:val="004A54D8"/>
    <w:rsid w:val="004A73FA"/>
    <w:rsid w:val="004B13E4"/>
    <w:rsid w:val="004B1DBD"/>
    <w:rsid w:val="004B2967"/>
    <w:rsid w:val="004B4F69"/>
    <w:rsid w:val="004C0C1B"/>
    <w:rsid w:val="004C1CA0"/>
    <w:rsid w:val="004C1E82"/>
    <w:rsid w:val="004C3B44"/>
    <w:rsid w:val="004C5B74"/>
    <w:rsid w:val="004D0205"/>
    <w:rsid w:val="004D0D56"/>
    <w:rsid w:val="004D0EB1"/>
    <w:rsid w:val="004D0FB8"/>
    <w:rsid w:val="004D1978"/>
    <w:rsid w:val="004D1CBA"/>
    <w:rsid w:val="004D212E"/>
    <w:rsid w:val="004D6648"/>
    <w:rsid w:val="004D6DE8"/>
    <w:rsid w:val="004D7180"/>
    <w:rsid w:val="004E1537"/>
    <w:rsid w:val="004E1F9B"/>
    <w:rsid w:val="004E3408"/>
    <w:rsid w:val="004E44E1"/>
    <w:rsid w:val="004E633E"/>
    <w:rsid w:val="004E6ACB"/>
    <w:rsid w:val="004F3904"/>
    <w:rsid w:val="004F395E"/>
    <w:rsid w:val="004F4809"/>
    <w:rsid w:val="004F4A1F"/>
    <w:rsid w:val="004F677F"/>
    <w:rsid w:val="004F6B1E"/>
    <w:rsid w:val="004F6BBE"/>
    <w:rsid w:val="004F6CCB"/>
    <w:rsid w:val="0050134F"/>
    <w:rsid w:val="005038E6"/>
    <w:rsid w:val="0050582B"/>
    <w:rsid w:val="005107DA"/>
    <w:rsid w:val="00511854"/>
    <w:rsid w:val="00511986"/>
    <w:rsid w:val="00515FD1"/>
    <w:rsid w:val="0052233F"/>
    <w:rsid w:val="00523E47"/>
    <w:rsid w:val="00523F87"/>
    <w:rsid w:val="00525C28"/>
    <w:rsid w:val="00526864"/>
    <w:rsid w:val="0053206A"/>
    <w:rsid w:val="0053282D"/>
    <w:rsid w:val="005343D0"/>
    <w:rsid w:val="005362EF"/>
    <w:rsid w:val="005372B3"/>
    <w:rsid w:val="00540D2C"/>
    <w:rsid w:val="00543BC4"/>
    <w:rsid w:val="005442D3"/>
    <w:rsid w:val="00544AE4"/>
    <w:rsid w:val="00544BAA"/>
    <w:rsid w:val="00545381"/>
    <w:rsid w:val="0054579A"/>
    <w:rsid w:val="005457A0"/>
    <w:rsid w:val="00552470"/>
    <w:rsid w:val="0055311A"/>
    <w:rsid w:val="0055313B"/>
    <w:rsid w:val="00554A25"/>
    <w:rsid w:val="0056079B"/>
    <w:rsid w:val="005608C3"/>
    <w:rsid w:val="00560ABD"/>
    <w:rsid w:val="00560DBE"/>
    <w:rsid w:val="0056252F"/>
    <w:rsid w:val="00563F72"/>
    <w:rsid w:val="00566B2B"/>
    <w:rsid w:val="00567CFB"/>
    <w:rsid w:val="005722EC"/>
    <w:rsid w:val="00573B1E"/>
    <w:rsid w:val="00576E7C"/>
    <w:rsid w:val="00582F3D"/>
    <w:rsid w:val="005836F6"/>
    <w:rsid w:val="00584F48"/>
    <w:rsid w:val="00586340"/>
    <w:rsid w:val="00586DC0"/>
    <w:rsid w:val="00592CCD"/>
    <w:rsid w:val="00593B14"/>
    <w:rsid w:val="00594F25"/>
    <w:rsid w:val="005965D0"/>
    <w:rsid w:val="005A054D"/>
    <w:rsid w:val="005A2554"/>
    <w:rsid w:val="005A4619"/>
    <w:rsid w:val="005A589B"/>
    <w:rsid w:val="005B0A34"/>
    <w:rsid w:val="005B1011"/>
    <w:rsid w:val="005B353F"/>
    <w:rsid w:val="005B43CF"/>
    <w:rsid w:val="005B48AC"/>
    <w:rsid w:val="005B4C85"/>
    <w:rsid w:val="005B7D99"/>
    <w:rsid w:val="005C02B8"/>
    <w:rsid w:val="005C0D14"/>
    <w:rsid w:val="005C22BB"/>
    <w:rsid w:val="005C3261"/>
    <w:rsid w:val="005C448F"/>
    <w:rsid w:val="005C5761"/>
    <w:rsid w:val="005C65E4"/>
    <w:rsid w:val="005C68D6"/>
    <w:rsid w:val="005C7179"/>
    <w:rsid w:val="005D0C15"/>
    <w:rsid w:val="005D421A"/>
    <w:rsid w:val="005D6AD9"/>
    <w:rsid w:val="005E0FC7"/>
    <w:rsid w:val="005E200A"/>
    <w:rsid w:val="005E364B"/>
    <w:rsid w:val="005F017F"/>
    <w:rsid w:val="005F0547"/>
    <w:rsid w:val="005F056F"/>
    <w:rsid w:val="005F0605"/>
    <w:rsid w:val="005F325E"/>
    <w:rsid w:val="005F4F2C"/>
    <w:rsid w:val="005F53A4"/>
    <w:rsid w:val="005F64C7"/>
    <w:rsid w:val="005F7D50"/>
    <w:rsid w:val="005F7E31"/>
    <w:rsid w:val="00600B2A"/>
    <w:rsid w:val="006015ED"/>
    <w:rsid w:val="00601717"/>
    <w:rsid w:val="00603B37"/>
    <w:rsid w:val="006050D1"/>
    <w:rsid w:val="0060594B"/>
    <w:rsid w:val="00605C8B"/>
    <w:rsid w:val="006061BB"/>
    <w:rsid w:val="006066C7"/>
    <w:rsid w:val="00610271"/>
    <w:rsid w:val="00620524"/>
    <w:rsid w:val="006206F3"/>
    <w:rsid w:val="006222AA"/>
    <w:rsid w:val="0062583F"/>
    <w:rsid w:val="0062634D"/>
    <w:rsid w:val="00626C06"/>
    <w:rsid w:val="0062712B"/>
    <w:rsid w:val="00630E5E"/>
    <w:rsid w:val="006310F0"/>
    <w:rsid w:val="00632151"/>
    <w:rsid w:val="00632621"/>
    <w:rsid w:val="006348F6"/>
    <w:rsid w:val="00635DEB"/>
    <w:rsid w:val="00636784"/>
    <w:rsid w:val="006500B7"/>
    <w:rsid w:val="006501EA"/>
    <w:rsid w:val="00650419"/>
    <w:rsid w:val="00652009"/>
    <w:rsid w:val="0065238F"/>
    <w:rsid w:val="00653ED5"/>
    <w:rsid w:val="00654462"/>
    <w:rsid w:val="006574E2"/>
    <w:rsid w:val="00660902"/>
    <w:rsid w:val="00660FF8"/>
    <w:rsid w:val="00663E71"/>
    <w:rsid w:val="00664BA6"/>
    <w:rsid w:val="00665FBB"/>
    <w:rsid w:val="00666227"/>
    <w:rsid w:val="006662CA"/>
    <w:rsid w:val="00666698"/>
    <w:rsid w:val="00666D11"/>
    <w:rsid w:val="00670C18"/>
    <w:rsid w:val="00672FC6"/>
    <w:rsid w:val="00675762"/>
    <w:rsid w:val="00675796"/>
    <w:rsid w:val="00675E74"/>
    <w:rsid w:val="006766D6"/>
    <w:rsid w:val="00676DA5"/>
    <w:rsid w:val="0068347C"/>
    <w:rsid w:val="006856FC"/>
    <w:rsid w:val="006857C9"/>
    <w:rsid w:val="00686BE0"/>
    <w:rsid w:val="0069099A"/>
    <w:rsid w:val="0069119B"/>
    <w:rsid w:val="00691BD6"/>
    <w:rsid w:val="00692B90"/>
    <w:rsid w:val="00693001"/>
    <w:rsid w:val="0069496A"/>
    <w:rsid w:val="00694F14"/>
    <w:rsid w:val="006951C0"/>
    <w:rsid w:val="006955F9"/>
    <w:rsid w:val="00695AE1"/>
    <w:rsid w:val="006971FC"/>
    <w:rsid w:val="006A00A5"/>
    <w:rsid w:val="006A0623"/>
    <w:rsid w:val="006A154B"/>
    <w:rsid w:val="006A1729"/>
    <w:rsid w:val="006A74F4"/>
    <w:rsid w:val="006B114D"/>
    <w:rsid w:val="006B22AA"/>
    <w:rsid w:val="006B3070"/>
    <w:rsid w:val="006B5B5C"/>
    <w:rsid w:val="006B67D7"/>
    <w:rsid w:val="006B7999"/>
    <w:rsid w:val="006B7A18"/>
    <w:rsid w:val="006C2315"/>
    <w:rsid w:val="006C2488"/>
    <w:rsid w:val="006C3474"/>
    <w:rsid w:val="006C5B68"/>
    <w:rsid w:val="006C5EAB"/>
    <w:rsid w:val="006C6440"/>
    <w:rsid w:val="006C6AA6"/>
    <w:rsid w:val="006C6FC1"/>
    <w:rsid w:val="006D0A9D"/>
    <w:rsid w:val="006D10B7"/>
    <w:rsid w:val="006D6450"/>
    <w:rsid w:val="006D6EEF"/>
    <w:rsid w:val="006E1037"/>
    <w:rsid w:val="006E24B4"/>
    <w:rsid w:val="006E3004"/>
    <w:rsid w:val="006E38E9"/>
    <w:rsid w:val="006E4FF4"/>
    <w:rsid w:val="006E7981"/>
    <w:rsid w:val="006F05CF"/>
    <w:rsid w:val="006F12CC"/>
    <w:rsid w:val="006F2A14"/>
    <w:rsid w:val="006F7377"/>
    <w:rsid w:val="00700A3F"/>
    <w:rsid w:val="00701ECE"/>
    <w:rsid w:val="00702208"/>
    <w:rsid w:val="00702737"/>
    <w:rsid w:val="00705088"/>
    <w:rsid w:val="00705ECD"/>
    <w:rsid w:val="007108B3"/>
    <w:rsid w:val="00712EB2"/>
    <w:rsid w:val="00713059"/>
    <w:rsid w:val="007175B0"/>
    <w:rsid w:val="00721198"/>
    <w:rsid w:val="00721276"/>
    <w:rsid w:val="00722ADB"/>
    <w:rsid w:val="007239EB"/>
    <w:rsid w:val="007240AB"/>
    <w:rsid w:val="00724E7E"/>
    <w:rsid w:val="00725322"/>
    <w:rsid w:val="007300ED"/>
    <w:rsid w:val="00730B05"/>
    <w:rsid w:val="00732077"/>
    <w:rsid w:val="00732AC2"/>
    <w:rsid w:val="00734AF3"/>
    <w:rsid w:val="00737BD2"/>
    <w:rsid w:val="0074201E"/>
    <w:rsid w:val="00752088"/>
    <w:rsid w:val="00756011"/>
    <w:rsid w:val="00761610"/>
    <w:rsid w:val="00761B93"/>
    <w:rsid w:val="0076252C"/>
    <w:rsid w:val="00763D23"/>
    <w:rsid w:val="00767132"/>
    <w:rsid w:val="0077368A"/>
    <w:rsid w:val="00774070"/>
    <w:rsid w:val="007750A6"/>
    <w:rsid w:val="007763B3"/>
    <w:rsid w:val="0078046C"/>
    <w:rsid w:val="00782266"/>
    <w:rsid w:val="007833C8"/>
    <w:rsid w:val="007842D5"/>
    <w:rsid w:val="00787869"/>
    <w:rsid w:val="00787BDB"/>
    <w:rsid w:val="00790D79"/>
    <w:rsid w:val="00790FA2"/>
    <w:rsid w:val="00791932"/>
    <w:rsid w:val="0079339C"/>
    <w:rsid w:val="0079608F"/>
    <w:rsid w:val="007A1750"/>
    <w:rsid w:val="007A33B5"/>
    <w:rsid w:val="007A67C6"/>
    <w:rsid w:val="007A6EB7"/>
    <w:rsid w:val="007A6FE0"/>
    <w:rsid w:val="007A72C4"/>
    <w:rsid w:val="007A7519"/>
    <w:rsid w:val="007B041B"/>
    <w:rsid w:val="007B0C54"/>
    <w:rsid w:val="007B3093"/>
    <w:rsid w:val="007B3E22"/>
    <w:rsid w:val="007B3FE0"/>
    <w:rsid w:val="007B5956"/>
    <w:rsid w:val="007C0954"/>
    <w:rsid w:val="007C1B4B"/>
    <w:rsid w:val="007C2668"/>
    <w:rsid w:val="007C3083"/>
    <w:rsid w:val="007C46EE"/>
    <w:rsid w:val="007C4EAD"/>
    <w:rsid w:val="007C5BD0"/>
    <w:rsid w:val="007C6D18"/>
    <w:rsid w:val="007D03ED"/>
    <w:rsid w:val="007D4B97"/>
    <w:rsid w:val="007D4C83"/>
    <w:rsid w:val="007D4CFE"/>
    <w:rsid w:val="007D5B88"/>
    <w:rsid w:val="007D66DA"/>
    <w:rsid w:val="007D7291"/>
    <w:rsid w:val="007D7571"/>
    <w:rsid w:val="007E108D"/>
    <w:rsid w:val="007E2B3F"/>
    <w:rsid w:val="007E43A8"/>
    <w:rsid w:val="007E46BB"/>
    <w:rsid w:val="007E676C"/>
    <w:rsid w:val="007F3E52"/>
    <w:rsid w:val="007F3F7B"/>
    <w:rsid w:val="007F5898"/>
    <w:rsid w:val="007F5D22"/>
    <w:rsid w:val="007F64F0"/>
    <w:rsid w:val="007F6F98"/>
    <w:rsid w:val="007F7DAE"/>
    <w:rsid w:val="00801339"/>
    <w:rsid w:val="00802151"/>
    <w:rsid w:val="00802773"/>
    <w:rsid w:val="008036A1"/>
    <w:rsid w:val="0080538E"/>
    <w:rsid w:val="00806305"/>
    <w:rsid w:val="00807882"/>
    <w:rsid w:val="00807BA3"/>
    <w:rsid w:val="008143CD"/>
    <w:rsid w:val="00815039"/>
    <w:rsid w:val="0081572B"/>
    <w:rsid w:val="0081593C"/>
    <w:rsid w:val="00817594"/>
    <w:rsid w:val="00817C40"/>
    <w:rsid w:val="00820B22"/>
    <w:rsid w:val="00822FFB"/>
    <w:rsid w:val="008246D1"/>
    <w:rsid w:val="008305F3"/>
    <w:rsid w:val="0083159B"/>
    <w:rsid w:val="00831BF1"/>
    <w:rsid w:val="00832CFC"/>
    <w:rsid w:val="00833AE5"/>
    <w:rsid w:val="00833B38"/>
    <w:rsid w:val="0083461C"/>
    <w:rsid w:val="0083704B"/>
    <w:rsid w:val="00837519"/>
    <w:rsid w:val="00841BF3"/>
    <w:rsid w:val="00845868"/>
    <w:rsid w:val="0084771D"/>
    <w:rsid w:val="0084798E"/>
    <w:rsid w:val="00847A28"/>
    <w:rsid w:val="0085097D"/>
    <w:rsid w:val="00852D7E"/>
    <w:rsid w:val="00853EFD"/>
    <w:rsid w:val="00855BCC"/>
    <w:rsid w:val="008618B4"/>
    <w:rsid w:val="008618D0"/>
    <w:rsid w:val="0086380A"/>
    <w:rsid w:val="00865B88"/>
    <w:rsid w:val="0086688E"/>
    <w:rsid w:val="00867690"/>
    <w:rsid w:val="00867C8F"/>
    <w:rsid w:val="00870CC9"/>
    <w:rsid w:val="00871B22"/>
    <w:rsid w:val="00872E9A"/>
    <w:rsid w:val="00873B55"/>
    <w:rsid w:val="00874FD0"/>
    <w:rsid w:val="00875333"/>
    <w:rsid w:val="00880428"/>
    <w:rsid w:val="00880A10"/>
    <w:rsid w:val="008814CE"/>
    <w:rsid w:val="00883D03"/>
    <w:rsid w:val="00883E60"/>
    <w:rsid w:val="00884B11"/>
    <w:rsid w:val="0088732B"/>
    <w:rsid w:val="00890040"/>
    <w:rsid w:val="00897748"/>
    <w:rsid w:val="008A2CD5"/>
    <w:rsid w:val="008A311F"/>
    <w:rsid w:val="008A3FBD"/>
    <w:rsid w:val="008A4E11"/>
    <w:rsid w:val="008A4E4F"/>
    <w:rsid w:val="008B1194"/>
    <w:rsid w:val="008B16AB"/>
    <w:rsid w:val="008B20F6"/>
    <w:rsid w:val="008B237C"/>
    <w:rsid w:val="008B3001"/>
    <w:rsid w:val="008B588F"/>
    <w:rsid w:val="008B5CF9"/>
    <w:rsid w:val="008B7168"/>
    <w:rsid w:val="008C4292"/>
    <w:rsid w:val="008C576E"/>
    <w:rsid w:val="008C6086"/>
    <w:rsid w:val="008C7D23"/>
    <w:rsid w:val="008D04CE"/>
    <w:rsid w:val="008D2EAA"/>
    <w:rsid w:val="008D478C"/>
    <w:rsid w:val="008D5BC3"/>
    <w:rsid w:val="008E1723"/>
    <w:rsid w:val="008E1C31"/>
    <w:rsid w:val="008E36C4"/>
    <w:rsid w:val="008E46EA"/>
    <w:rsid w:val="008E6710"/>
    <w:rsid w:val="008E6EA2"/>
    <w:rsid w:val="008F06A8"/>
    <w:rsid w:val="008F3196"/>
    <w:rsid w:val="008F3A5E"/>
    <w:rsid w:val="008F4C19"/>
    <w:rsid w:val="008F5FB6"/>
    <w:rsid w:val="008F637B"/>
    <w:rsid w:val="008F6CA4"/>
    <w:rsid w:val="008F6F81"/>
    <w:rsid w:val="00900408"/>
    <w:rsid w:val="00902186"/>
    <w:rsid w:val="009024BB"/>
    <w:rsid w:val="00904EC3"/>
    <w:rsid w:val="00905024"/>
    <w:rsid w:val="00905954"/>
    <w:rsid w:val="009064E9"/>
    <w:rsid w:val="00910A8D"/>
    <w:rsid w:val="00912A05"/>
    <w:rsid w:val="00913CF6"/>
    <w:rsid w:val="0091487E"/>
    <w:rsid w:val="00920A27"/>
    <w:rsid w:val="00923911"/>
    <w:rsid w:val="00926161"/>
    <w:rsid w:val="009266E2"/>
    <w:rsid w:val="00926C1D"/>
    <w:rsid w:val="00932089"/>
    <w:rsid w:val="00932189"/>
    <w:rsid w:val="00934692"/>
    <w:rsid w:val="009357CE"/>
    <w:rsid w:val="00941A2D"/>
    <w:rsid w:val="00941CDD"/>
    <w:rsid w:val="00942ADA"/>
    <w:rsid w:val="009447B0"/>
    <w:rsid w:val="0095009C"/>
    <w:rsid w:val="0095041D"/>
    <w:rsid w:val="00950538"/>
    <w:rsid w:val="00950545"/>
    <w:rsid w:val="009507CA"/>
    <w:rsid w:val="00952A1A"/>
    <w:rsid w:val="00952BB9"/>
    <w:rsid w:val="00952BFB"/>
    <w:rsid w:val="00953AB7"/>
    <w:rsid w:val="00955094"/>
    <w:rsid w:val="009562BB"/>
    <w:rsid w:val="00960C97"/>
    <w:rsid w:val="00962708"/>
    <w:rsid w:val="00965461"/>
    <w:rsid w:val="0096562B"/>
    <w:rsid w:val="009672F0"/>
    <w:rsid w:val="0096768C"/>
    <w:rsid w:val="00970DCC"/>
    <w:rsid w:val="00970F8E"/>
    <w:rsid w:val="00971FBA"/>
    <w:rsid w:val="00972137"/>
    <w:rsid w:val="00973895"/>
    <w:rsid w:val="009738E7"/>
    <w:rsid w:val="00973B78"/>
    <w:rsid w:val="00974F60"/>
    <w:rsid w:val="0097565C"/>
    <w:rsid w:val="009771B8"/>
    <w:rsid w:val="00977C65"/>
    <w:rsid w:val="00981B19"/>
    <w:rsid w:val="00983D0F"/>
    <w:rsid w:val="00985721"/>
    <w:rsid w:val="00985B06"/>
    <w:rsid w:val="00985EF5"/>
    <w:rsid w:val="0098732D"/>
    <w:rsid w:val="009906CC"/>
    <w:rsid w:val="00990F3F"/>
    <w:rsid w:val="0099456B"/>
    <w:rsid w:val="00994691"/>
    <w:rsid w:val="00997D4D"/>
    <w:rsid w:val="009A025A"/>
    <w:rsid w:val="009A0CB4"/>
    <w:rsid w:val="009A2D38"/>
    <w:rsid w:val="009A75CB"/>
    <w:rsid w:val="009B11A5"/>
    <w:rsid w:val="009B35E4"/>
    <w:rsid w:val="009B58E0"/>
    <w:rsid w:val="009B642A"/>
    <w:rsid w:val="009C17AA"/>
    <w:rsid w:val="009C1AB1"/>
    <w:rsid w:val="009C2B22"/>
    <w:rsid w:val="009C374A"/>
    <w:rsid w:val="009C53A2"/>
    <w:rsid w:val="009C6E6D"/>
    <w:rsid w:val="009C7865"/>
    <w:rsid w:val="009D2748"/>
    <w:rsid w:val="009D378E"/>
    <w:rsid w:val="009D3B8B"/>
    <w:rsid w:val="009D4552"/>
    <w:rsid w:val="009D4E4E"/>
    <w:rsid w:val="009D4E92"/>
    <w:rsid w:val="009D5667"/>
    <w:rsid w:val="009D6045"/>
    <w:rsid w:val="009D6B3B"/>
    <w:rsid w:val="009D71B9"/>
    <w:rsid w:val="009D7C6D"/>
    <w:rsid w:val="009E3E1A"/>
    <w:rsid w:val="009E5870"/>
    <w:rsid w:val="009E5936"/>
    <w:rsid w:val="009E5B6D"/>
    <w:rsid w:val="009E5E78"/>
    <w:rsid w:val="009E6AFB"/>
    <w:rsid w:val="009E7AC5"/>
    <w:rsid w:val="009E7BC4"/>
    <w:rsid w:val="009F17C0"/>
    <w:rsid w:val="009F307D"/>
    <w:rsid w:val="009F3637"/>
    <w:rsid w:val="009F4D27"/>
    <w:rsid w:val="00A03A03"/>
    <w:rsid w:val="00A03D8D"/>
    <w:rsid w:val="00A04CD0"/>
    <w:rsid w:val="00A05D04"/>
    <w:rsid w:val="00A07234"/>
    <w:rsid w:val="00A10169"/>
    <w:rsid w:val="00A10B02"/>
    <w:rsid w:val="00A11915"/>
    <w:rsid w:val="00A13C39"/>
    <w:rsid w:val="00A14D2E"/>
    <w:rsid w:val="00A151B6"/>
    <w:rsid w:val="00A177E0"/>
    <w:rsid w:val="00A20688"/>
    <w:rsid w:val="00A21040"/>
    <w:rsid w:val="00A210A3"/>
    <w:rsid w:val="00A21FE8"/>
    <w:rsid w:val="00A224B8"/>
    <w:rsid w:val="00A24857"/>
    <w:rsid w:val="00A24DFA"/>
    <w:rsid w:val="00A2655E"/>
    <w:rsid w:val="00A266BC"/>
    <w:rsid w:val="00A2697D"/>
    <w:rsid w:val="00A277C7"/>
    <w:rsid w:val="00A3233D"/>
    <w:rsid w:val="00A32A55"/>
    <w:rsid w:val="00A32FE8"/>
    <w:rsid w:val="00A33058"/>
    <w:rsid w:val="00A338FA"/>
    <w:rsid w:val="00A34603"/>
    <w:rsid w:val="00A3488D"/>
    <w:rsid w:val="00A349CE"/>
    <w:rsid w:val="00A34FF6"/>
    <w:rsid w:val="00A35DF3"/>
    <w:rsid w:val="00A37F3A"/>
    <w:rsid w:val="00A40E9A"/>
    <w:rsid w:val="00A425CA"/>
    <w:rsid w:val="00A44E2A"/>
    <w:rsid w:val="00A45973"/>
    <w:rsid w:val="00A46065"/>
    <w:rsid w:val="00A4610E"/>
    <w:rsid w:val="00A5145E"/>
    <w:rsid w:val="00A51FA0"/>
    <w:rsid w:val="00A52BB8"/>
    <w:rsid w:val="00A53C8C"/>
    <w:rsid w:val="00A53EBB"/>
    <w:rsid w:val="00A617EF"/>
    <w:rsid w:val="00A61E02"/>
    <w:rsid w:val="00A62119"/>
    <w:rsid w:val="00A6252F"/>
    <w:rsid w:val="00A62B3C"/>
    <w:rsid w:val="00A638F2"/>
    <w:rsid w:val="00A65CCA"/>
    <w:rsid w:val="00A71CE2"/>
    <w:rsid w:val="00A71EFD"/>
    <w:rsid w:val="00A7307D"/>
    <w:rsid w:val="00A74C86"/>
    <w:rsid w:val="00A75698"/>
    <w:rsid w:val="00A804FE"/>
    <w:rsid w:val="00A8351E"/>
    <w:rsid w:val="00A92402"/>
    <w:rsid w:val="00A95942"/>
    <w:rsid w:val="00A97935"/>
    <w:rsid w:val="00AA1C6A"/>
    <w:rsid w:val="00AA2D29"/>
    <w:rsid w:val="00AA2DC2"/>
    <w:rsid w:val="00AA3481"/>
    <w:rsid w:val="00AA3628"/>
    <w:rsid w:val="00AB0957"/>
    <w:rsid w:val="00AB18EA"/>
    <w:rsid w:val="00AB2736"/>
    <w:rsid w:val="00AB3B93"/>
    <w:rsid w:val="00AB3CBE"/>
    <w:rsid w:val="00AB436C"/>
    <w:rsid w:val="00AC0283"/>
    <w:rsid w:val="00AC0B57"/>
    <w:rsid w:val="00AC0C25"/>
    <w:rsid w:val="00AC0F43"/>
    <w:rsid w:val="00AC2B60"/>
    <w:rsid w:val="00AC316B"/>
    <w:rsid w:val="00AC3310"/>
    <w:rsid w:val="00AC460A"/>
    <w:rsid w:val="00AC5DC5"/>
    <w:rsid w:val="00AC72A4"/>
    <w:rsid w:val="00AC79CD"/>
    <w:rsid w:val="00AD161B"/>
    <w:rsid w:val="00AD3762"/>
    <w:rsid w:val="00AD37E9"/>
    <w:rsid w:val="00AD40B5"/>
    <w:rsid w:val="00AD5600"/>
    <w:rsid w:val="00AE0D9A"/>
    <w:rsid w:val="00AE10DF"/>
    <w:rsid w:val="00AE1E74"/>
    <w:rsid w:val="00AE1E8C"/>
    <w:rsid w:val="00AE261A"/>
    <w:rsid w:val="00AE31F7"/>
    <w:rsid w:val="00AE4DFB"/>
    <w:rsid w:val="00AE4E60"/>
    <w:rsid w:val="00AE7543"/>
    <w:rsid w:val="00AE78FC"/>
    <w:rsid w:val="00AF01E1"/>
    <w:rsid w:val="00AF3FCF"/>
    <w:rsid w:val="00AF5ECD"/>
    <w:rsid w:val="00AF6F49"/>
    <w:rsid w:val="00B0448D"/>
    <w:rsid w:val="00B04786"/>
    <w:rsid w:val="00B056DE"/>
    <w:rsid w:val="00B07023"/>
    <w:rsid w:val="00B12354"/>
    <w:rsid w:val="00B13243"/>
    <w:rsid w:val="00B142E8"/>
    <w:rsid w:val="00B149C1"/>
    <w:rsid w:val="00B22C7D"/>
    <w:rsid w:val="00B23659"/>
    <w:rsid w:val="00B236D7"/>
    <w:rsid w:val="00B24986"/>
    <w:rsid w:val="00B27439"/>
    <w:rsid w:val="00B27A64"/>
    <w:rsid w:val="00B31FB7"/>
    <w:rsid w:val="00B326EE"/>
    <w:rsid w:val="00B3358D"/>
    <w:rsid w:val="00B36E03"/>
    <w:rsid w:val="00B37768"/>
    <w:rsid w:val="00B42917"/>
    <w:rsid w:val="00B43362"/>
    <w:rsid w:val="00B444C4"/>
    <w:rsid w:val="00B45847"/>
    <w:rsid w:val="00B5142D"/>
    <w:rsid w:val="00B548EC"/>
    <w:rsid w:val="00B54C4F"/>
    <w:rsid w:val="00B55239"/>
    <w:rsid w:val="00B5544E"/>
    <w:rsid w:val="00B57308"/>
    <w:rsid w:val="00B579F1"/>
    <w:rsid w:val="00B57C35"/>
    <w:rsid w:val="00B60BE3"/>
    <w:rsid w:val="00B63FFD"/>
    <w:rsid w:val="00B6511B"/>
    <w:rsid w:val="00B67578"/>
    <w:rsid w:val="00B705A4"/>
    <w:rsid w:val="00B7062F"/>
    <w:rsid w:val="00B71BB7"/>
    <w:rsid w:val="00B72230"/>
    <w:rsid w:val="00B775F6"/>
    <w:rsid w:val="00B80E08"/>
    <w:rsid w:val="00B82B75"/>
    <w:rsid w:val="00B83D8C"/>
    <w:rsid w:val="00B83FA8"/>
    <w:rsid w:val="00B94CCC"/>
    <w:rsid w:val="00B95ADD"/>
    <w:rsid w:val="00B96040"/>
    <w:rsid w:val="00B97004"/>
    <w:rsid w:val="00B978DE"/>
    <w:rsid w:val="00BA01A0"/>
    <w:rsid w:val="00BA0AA6"/>
    <w:rsid w:val="00BA315A"/>
    <w:rsid w:val="00BA3E16"/>
    <w:rsid w:val="00BA6C58"/>
    <w:rsid w:val="00BA7920"/>
    <w:rsid w:val="00BB0C64"/>
    <w:rsid w:val="00BB1430"/>
    <w:rsid w:val="00BB1FCC"/>
    <w:rsid w:val="00BB3992"/>
    <w:rsid w:val="00BB6F6B"/>
    <w:rsid w:val="00BC0711"/>
    <w:rsid w:val="00BC5F3B"/>
    <w:rsid w:val="00BC6663"/>
    <w:rsid w:val="00BC6B49"/>
    <w:rsid w:val="00BC6CC7"/>
    <w:rsid w:val="00BC7AF9"/>
    <w:rsid w:val="00BD0679"/>
    <w:rsid w:val="00BD1393"/>
    <w:rsid w:val="00BD33BA"/>
    <w:rsid w:val="00BD38BD"/>
    <w:rsid w:val="00BD5C1F"/>
    <w:rsid w:val="00BD6AF5"/>
    <w:rsid w:val="00BD6FC0"/>
    <w:rsid w:val="00BD7CA3"/>
    <w:rsid w:val="00BE085E"/>
    <w:rsid w:val="00BE0EFC"/>
    <w:rsid w:val="00BE3468"/>
    <w:rsid w:val="00BE36A1"/>
    <w:rsid w:val="00BE5750"/>
    <w:rsid w:val="00BE646A"/>
    <w:rsid w:val="00BE7154"/>
    <w:rsid w:val="00BE7475"/>
    <w:rsid w:val="00BE7F89"/>
    <w:rsid w:val="00BF21FA"/>
    <w:rsid w:val="00BF34CB"/>
    <w:rsid w:val="00BF3EED"/>
    <w:rsid w:val="00BF3F9A"/>
    <w:rsid w:val="00BF431E"/>
    <w:rsid w:val="00BF45B5"/>
    <w:rsid w:val="00BF519B"/>
    <w:rsid w:val="00BF56E9"/>
    <w:rsid w:val="00BF5A80"/>
    <w:rsid w:val="00BF607B"/>
    <w:rsid w:val="00BF6114"/>
    <w:rsid w:val="00C021F7"/>
    <w:rsid w:val="00C06217"/>
    <w:rsid w:val="00C06657"/>
    <w:rsid w:val="00C1378F"/>
    <w:rsid w:val="00C13EF8"/>
    <w:rsid w:val="00C152FE"/>
    <w:rsid w:val="00C247E8"/>
    <w:rsid w:val="00C2483C"/>
    <w:rsid w:val="00C2484F"/>
    <w:rsid w:val="00C257C5"/>
    <w:rsid w:val="00C26217"/>
    <w:rsid w:val="00C30964"/>
    <w:rsid w:val="00C34960"/>
    <w:rsid w:val="00C37857"/>
    <w:rsid w:val="00C401A6"/>
    <w:rsid w:val="00C47118"/>
    <w:rsid w:val="00C47C85"/>
    <w:rsid w:val="00C51591"/>
    <w:rsid w:val="00C5297E"/>
    <w:rsid w:val="00C53E2A"/>
    <w:rsid w:val="00C544EA"/>
    <w:rsid w:val="00C54F34"/>
    <w:rsid w:val="00C5527A"/>
    <w:rsid w:val="00C55616"/>
    <w:rsid w:val="00C55CEE"/>
    <w:rsid w:val="00C571B1"/>
    <w:rsid w:val="00C60A5B"/>
    <w:rsid w:val="00C61C05"/>
    <w:rsid w:val="00C64A6B"/>
    <w:rsid w:val="00C66E3B"/>
    <w:rsid w:val="00C706B7"/>
    <w:rsid w:val="00C72200"/>
    <w:rsid w:val="00C72DDD"/>
    <w:rsid w:val="00C731CC"/>
    <w:rsid w:val="00C751AD"/>
    <w:rsid w:val="00C80C5E"/>
    <w:rsid w:val="00C80DFC"/>
    <w:rsid w:val="00C82074"/>
    <w:rsid w:val="00C836E1"/>
    <w:rsid w:val="00C84C1C"/>
    <w:rsid w:val="00C917F3"/>
    <w:rsid w:val="00C92166"/>
    <w:rsid w:val="00C9375A"/>
    <w:rsid w:val="00C97FEE"/>
    <w:rsid w:val="00CA28C8"/>
    <w:rsid w:val="00CA2BEA"/>
    <w:rsid w:val="00CA5A3C"/>
    <w:rsid w:val="00CA5CAD"/>
    <w:rsid w:val="00CB07D8"/>
    <w:rsid w:val="00CB0FC6"/>
    <w:rsid w:val="00CB2021"/>
    <w:rsid w:val="00CB4F35"/>
    <w:rsid w:val="00CB6B6E"/>
    <w:rsid w:val="00CC3BF1"/>
    <w:rsid w:val="00CC4B33"/>
    <w:rsid w:val="00CC5047"/>
    <w:rsid w:val="00CC561F"/>
    <w:rsid w:val="00CD0C2D"/>
    <w:rsid w:val="00CD362E"/>
    <w:rsid w:val="00CD6FF1"/>
    <w:rsid w:val="00CE2005"/>
    <w:rsid w:val="00CE5381"/>
    <w:rsid w:val="00CE5F4A"/>
    <w:rsid w:val="00CE69D8"/>
    <w:rsid w:val="00CE6EBF"/>
    <w:rsid w:val="00CF0C09"/>
    <w:rsid w:val="00CF19CB"/>
    <w:rsid w:val="00CF20AD"/>
    <w:rsid w:val="00CF20EB"/>
    <w:rsid w:val="00CF56E9"/>
    <w:rsid w:val="00CF7796"/>
    <w:rsid w:val="00CF79B6"/>
    <w:rsid w:val="00CF7DB8"/>
    <w:rsid w:val="00D01040"/>
    <w:rsid w:val="00D02E3F"/>
    <w:rsid w:val="00D03DCC"/>
    <w:rsid w:val="00D03EBE"/>
    <w:rsid w:val="00D05413"/>
    <w:rsid w:val="00D0712D"/>
    <w:rsid w:val="00D11B0E"/>
    <w:rsid w:val="00D12379"/>
    <w:rsid w:val="00D12E8E"/>
    <w:rsid w:val="00D13536"/>
    <w:rsid w:val="00D1419E"/>
    <w:rsid w:val="00D14470"/>
    <w:rsid w:val="00D14986"/>
    <w:rsid w:val="00D15596"/>
    <w:rsid w:val="00D17854"/>
    <w:rsid w:val="00D17AC4"/>
    <w:rsid w:val="00D223B7"/>
    <w:rsid w:val="00D250A4"/>
    <w:rsid w:val="00D2541F"/>
    <w:rsid w:val="00D25D8D"/>
    <w:rsid w:val="00D26B3D"/>
    <w:rsid w:val="00D273A5"/>
    <w:rsid w:val="00D3034B"/>
    <w:rsid w:val="00D306DF"/>
    <w:rsid w:val="00D30830"/>
    <w:rsid w:val="00D30BB3"/>
    <w:rsid w:val="00D33D75"/>
    <w:rsid w:val="00D3627B"/>
    <w:rsid w:val="00D36ADB"/>
    <w:rsid w:val="00D4150F"/>
    <w:rsid w:val="00D42E05"/>
    <w:rsid w:val="00D45315"/>
    <w:rsid w:val="00D455CE"/>
    <w:rsid w:val="00D47B08"/>
    <w:rsid w:val="00D51072"/>
    <w:rsid w:val="00D53577"/>
    <w:rsid w:val="00D56FB6"/>
    <w:rsid w:val="00D57D3E"/>
    <w:rsid w:val="00D60288"/>
    <w:rsid w:val="00D63F33"/>
    <w:rsid w:val="00D6531D"/>
    <w:rsid w:val="00D65530"/>
    <w:rsid w:val="00D656A6"/>
    <w:rsid w:val="00D6592E"/>
    <w:rsid w:val="00D67C60"/>
    <w:rsid w:val="00D704E8"/>
    <w:rsid w:val="00D7626C"/>
    <w:rsid w:val="00D813A6"/>
    <w:rsid w:val="00D82A07"/>
    <w:rsid w:val="00D83645"/>
    <w:rsid w:val="00D84CB7"/>
    <w:rsid w:val="00D8550A"/>
    <w:rsid w:val="00D87DAE"/>
    <w:rsid w:val="00D902E2"/>
    <w:rsid w:val="00D908E0"/>
    <w:rsid w:val="00D90C16"/>
    <w:rsid w:val="00D943EE"/>
    <w:rsid w:val="00D9761E"/>
    <w:rsid w:val="00DA0EF9"/>
    <w:rsid w:val="00DA3EFC"/>
    <w:rsid w:val="00DA4E8B"/>
    <w:rsid w:val="00DA5257"/>
    <w:rsid w:val="00DA6526"/>
    <w:rsid w:val="00DB0246"/>
    <w:rsid w:val="00DB0B62"/>
    <w:rsid w:val="00DB1D2A"/>
    <w:rsid w:val="00DB31C6"/>
    <w:rsid w:val="00DB4434"/>
    <w:rsid w:val="00DB4521"/>
    <w:rsid w:val="00DB70BD"/>
    <w:rsid w:val="00DB7B62"/>
    <w:rsid w:val="00DC03D3"/>
    <w:rsid w:val="00DC47C2"/>
    <w:rsid w:val="00DC5435"/>
    <w:rsid w:val="00DC74FD"/>
    <w:rsid w:val="00DD0C13"/>
    <w:rsid w:val="00DD29FE"/>
    <w:rsid w:val="00DD36EA"/>
    <w:rsid w:val="00DD5045"/>
    <w:rsid w:val="00DD7366"/>
    <w:rsid w:val="00DD7DC7"/>
    <w:rsid w:val="00DE0EA3"/>
    <w:rsid w:val="00DE2582"/>
    <w:rsid w:val="00DE4CBD"/>
    <w:rsid w:val="00DE5953"/>
    <w:rsid w:val="00DE64BE"/>
    <w:rsid w:val="00DE6DB9"/>
    <w:rsid w:val="00DE6EEE"/>
    <w:rsid w:val="00DE78FF"/>
    <w:rsid w:val="00DE7DDB"/>
    <w:rsid w:val="00DF0A2B"/>
    <w:rsid w:val="00DF0B0C"/>
    <w:rsid w:val="00DF16E9"/>
    <w:rsid w:val="00DF3695"/>
    <w:rsid w:val="00DF45BA"/>
    <w:rsid w:val="00E01CD2"/>
    <w:rsid w:val="00E01F31"/>
    <w:rsid w:val="00E02F6B"/>
    <w:rsid w:val="00E03CAE"/>
    <w:rsid w:val="00E06D7C"/>
    <w:rsid w:val="00E10DBC"/>
    <w:rsid w:val="00E10E33"/>
    <w:rsid w:val="00E10F93"/>
    <w:rsid w:val="00E11E79"/>
    <w:rsid w:val="00E14420"/>
    <w:rsid w:val="00E14F2D"/>
    <w:rsid w:val="00E162B3"/>
    <w:rsid w:val="00E21831"/>
    <w:rsid w:val="00E22B03"/>
    <w:rsid w:val="00E23E3E"/>
    <w:rsid w:val="00E244B1"/>
    <w:rsid w:val="00E266B7"/>
    <w:rsid w:val="00E30108"/>
    <w:rsid w:val="00E30D09"/>
    <w:rsid w:val="00E33138"/>
    <w:rsid w:val="00E3485B"/>
    <w:rsid w:val="00E3639C"/>
    <w:rsid w:val="00E37B18"/>
    <w:rsid w:val="00E40641"/>
    <w:rsid w:val="00E4162E"/>
    <w:rsid w:val="00E41EB2"/>
    <w:rsid w:val="00E41F83"/>
    <w:rsid w:val="00E43D2D"/>
    <w:rsid w:val="00E450A4"/>
    <w:rsid w:val="00E45FA7"/>
    <w:rsid w:val="00E462DB"/>
    <w:rsid w:val="00E47021"/>
    <w:rsid w:val="00E47CB2"/>
    <w:rsid w:val="00E50482"/>
    <w:rsid w:val="00E51305"/>
    <w:rsid w:val="00E51766"/>
    <w:rsid w:val="00E54628"/>
    <w:rsid w:val="00E55C96"/>
    <w:rsid w:val="00E55DF0"/>
    <w:rsid w:val="00E5618B"/>
    <w:rsid w:val="00E572DB"/>
    <w:rsid w:val="00E60495"/>
    <w:rsid w:val="00E61CB2"/>
    <w:rsid w:val="00E636A0"/>
    <w:rsid w:val="00E63A5C"/>
    <w:rsid w:val="00E63F5A"/>
    <w:rsid w:val="00E65B77"/>
    <w:rsid w:val="00E66941"/>
    <w:rsid w:val="00E67990"/>
    <w:rsid w:val="00E71D9B"/>
    <w:rsid w:val="00E72257"/>
    <w:rsid w:val="00E72D72"/>
    <w:rsid w:val="00E739BF"/>
    <w:rsid w:val="00E81663"/>
    <w:rsid w:val="00E82B8F"/>
    <w:rsid w:val="00E83D9A"/>
    <w:rsid w:val="00E958C5"/>
    <w:rsid w:val="00E97393"/>
    <w:rsid w:val="00EA1738"/>
    <w:rsid w:val="00EA4F74"/>
    <w:rsid w:val="00EA5192"/>
    <w:rsid w:val="00EA689F"/>
    <w:rsid w:val="00EA759E"/>
    <w:rsid w:val="00EB0B9B"/>
    <w:rsid w:val="00EB4BC7"/>
    <w:rsid w:val="00EB58BE"/>
    <w:rsid w:val="00EB72A6"/>
    <w:rsid w:val="00EC061D"/>
    <w:rsid w:val="00EC22B8"/>
    <w:rsid w:val="00EC26DA"/>
    <w:rsid w:val="00EC26F9"/>
    <w:rsid w:val="00EC5B2C"/>
    <w:rsid w:val="00EC6611"/>
    <w:rsid w:val="00EC666A"/>
    <w:rsid w:val="00EC781B"/>
    <w:rsid w:val="00EC78DB"/>
    <w:rsid w:val="00ED065C"/>
    <w:rsid w:val="00ED1278"/>
    <w:rsid w:val="00ED5324"/>
    <w:rsid w:val="00ED6547"/>
    <w:rsid w:val="00EE0DDF"/>
    <w:rsid w:val="00EE4639"/>
    <w:rsid w:val="00EE5969"/>
    <w:rsid w:val="00EF0C03"/>
    <w:rsid w:val="00EF1D0B"/>
    <w:rsid w:val="00EF1D89"/>
    <w:rsid w:val="00EF33BC"/>
    <w:rsid w:val="00EF3E1F"/>
    <w:rsid w:val="00EF5527"/>
    <w:rsid w:val="00EF6D86"/>
    <w:rsid w:val="00F01314"/>
    <w:rsid w:val="00F03AF6"/>
    <w:rsid w:val="00F04E2F"/>
    <w:rsid w:val="00F06036"/>
    <w:rsid w:val="00F065B0"/>
    <w:rsid w:val="00F071A4"/>
    <w:rsid w:val="00F11190"/>
    <w:rsid w:val="00F11881"/>
    <w:rsid w:val="00F15028"/>
    <w:rsid w:val="00F162A4"/>
    <w:rsid w:val="00F17D53"/>
    <w:rsid w:val="00F202CF"/>
    <w:rsid w:val="00F2067D"/>
    <w:rsid w:val="00F2086D"/>
    <w:rsid w:val="00F22696"/>
    <w:rsid w:val="00F22BA6"/>
    <w:rsid w:val="00F25931"/>
    <w:rsid w:val="00F2655A"/>
    <w:rsid w:val="00F26E61"/>
    <w:rsid w:val="00F30500"/>
    <w:rsid w:val="00F31A15"/>
    <w:rsid w:val="00F35826"/>
    <w:rsid w:val="00F35CC9"/>
    <w:rsid w:val="00F3742D"/>
    <w:rsid w:val="00F423A6"/>
    <w:rsid w:val="00F4469E"/>
    <w:rsid w:val="00F45310"/>
    <w:rsid w:val="00F45956"/>
    <w:rsid w:val="00F45E89"/>
    <w:rsid w:val="00F4612D"/>
    <w:rsid w:val="00F46469"/>
    <w:rsid w:val="00F46C0A"/>
    <w:rsid w:val="00F51234"/>
    <w:rsid w:val="00F52FAB"/>
    <w:rsid w:val="00F55945"/>
    <w:rsid w:val="00F56CF6"/>
    <w:rsid w:val="00F6115B"/>
    <w:rsid w:val="00F62AF2"/>
    <w:rsid w:val="00F62CD8"/>
    <w:rsid w:val="00F646D7"/>
    <w:rsid w:val="00F715C6"/>
    <w:rsid w:val="00F725EA"/>
    <w:rsid w:val="00F727E5"/>
    <w:rsid w:val="00F73F7E"/>
    <w:rsid w:val="00F75385"/>
    <w:rsid w:val="00F7545B"/>
    <w:rsid w:val="00F75BF4"/>
    <w:rsid w:val="00F761CA"/>
    <w:rsid w:val="00F76A58"/>
    <w:rsid w:val="00F84C38"/>
    <w:rsid w:val="00F85AC1"/>
    <w:rsid w:val="00F8757A"/>
    <w:rsid w:val="00F87751"/>
    <w:rsid w:val="00F90A20"/>
    <w:rsid w:val="00F914B6"/>
    <w:rsid w:val="00F96168"/>
    <w:rsid w:val="00FA11C5"/>
    <w:rsid w:val="00FA1B55"/>
    <w:rsid w:val="00FA1E69"/>
    <w:rsid w:val="00FA2588"/>
    <w:rsid w:val="00FA3FC0"/>
    <w:rsid w:val="00FA4042"/>
    <w:rsid w:val="00FA430A"/>
    <w:rsid w:val="00FA65A3"/>
    <w:rsid w:val="00FA675D"/>
    <w:rsid w:val="00FA77D7"/>
    <w:rsid w:val="00FB1DA8"/>
    <w:rsid w:val="00FB1ED1"/>
    <w:rsid w:val="00FB3006"/>
    <w:rsid w:val="00FB4CF0"/>
    <w:rsid w:val="00FB5BA8"/>
    <w:rsid w:val="00FB6287"/>
    <w:rsid w:val="00FB634E"/>
    <w:rsid w:val="00FB67D7"/>
    <w:rsid w:val="00FC28B4"/>
    <w:rsid w:val="00FC2A01"/>
    <w:rsid w:val="00FC2A60"/>
    <w:rsid w:val="00FC3478"/>
    <w:rsid w:val="00FC5285"/>
    <w:rsid w:val="00FC79C3"/>
    <w:rsid w:val="00FD1D83"/>
    <w:rsid w:val="00FD2F51"/>
    <w:rsid w:val="00FD3BCD"/>
    <w:rsid w:val="00FE261E"/>
    <w:rsid w:val="00FE4B5C"/>
    <w:rsid w:val="00FE4C52"/>
    <w:rsid w:val="00FE5789"/>
    <w:rsid w:val="00FE5B93"/>
    <w:rsid w:val="00FE6DEB"/>
    <w:rsid w:val="00FE70D7"/>
    <w:rsid w:val="00FE7A13"/>
    <w:rsid w:val="00FF1275"/>
    <w:rsid w:val="00FF5005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F53A4"/>
    <w:rPr>
      <w:rFonts w:asciiTheme="minorHAnsi" w:hAnsiTheme="minorHAnsi"/>
    </w:rPr>
  </w:style>
  <w:style w:type="paragraph" w:styleId="Heading1">
    <w:name w:val="heading 1"/>
    <w:basedOn w:val="Normal"/>
    <w:next w:val="BodyText"/>
    <w:qFormat/>
    <w:rsid w:val="001E1CDE"/>
    <w:pPr>
      <w:keepNext/>
      <w:keepLines/>
      <w:numPr>
        <w:numId w:val="1"/>
      </w:numPr>
      <w:pBdr>
        <w:bottom w:val="single" w:sz="4" w:space="1" w:color="C4BC96" w:themeColor="background2" w:themeShade="BF"/>
      </w:pBdr>
      <w:spacing w:before="240" w:after="240"/>
      <w:outlineLvl w:val="0"/>
    </w:pPr>
    <w:rPr>
      <w:bCs/>
      <w:smallCaps/>
      <w:color w:val="002060"/>
      <w:sz w:val="40"/>
    </w:rPr>
  </w:style>
  <w:style w:type="paragraph" w:styleId="Heading2">
    <w:name w:val="heading 2"/>
    <w:basedOn w:val="BodyText"/>
    <w:next w:val="BodyText"/>
    <w:qFormat/>
    <w:rsid w:val="0055313B"/>
    <w:pPr>
      <w:numPr>
        <w:ilvl w:val="1"/>
        <w:numId w:val="1"/>
      </w:numPr>
      <w:pBdr>
        <w:bottom w:val="single" w:sz="4" w:space="1" w:color="DDD9C3" w:themeColor="background2" w:themeShade="E6"/>
      </w:pBdr>
      <w:spacing w:before="360"/>
      <w:outlineLvl w:val="1"/>
    </w:pPr>
    <w:rPr>
      <w:b/>
      <w:sz w:val="32"/>
    </w:rPr>
  </w:style>
  <w:style w:type="paragraph" w:styleId="Heading3">
    <w:name w:val="heading 3"/>
    <w:basedOn w:val="Normal"/>
    <w:next w:val="BodyTextHdg3"/>
    <w:qFormat/>
    <w:rsid w:val="001F1325"/>
    <w:pPr>
      <w:keepNext/>
      <w:keepLines/>
      <w:numPr>
        <w:ilvl w:val="2"/>
        <w:numId w:val="1"/>
      </w:numPr>
      <w:spacing w:before="240" w:after="60"/>
      <w:outlineLvl w:val="2"/>
    </w:pPr>
    <w:rPr>
      <w:sz w:val="28"/>
    </w:rPr>
  </w:style>
  <w:style w:type="paragraph" w:styleId="Heading4">
    <w:name w:val="heading 4"/>
    <w:basedOn w:val="Normal"/>
    <w:next w:val="BodyTextHdg4"/>
    <w:qFormat/>
    <w:rsid w:val="001501BB"/>
    <w:pPr>
      <w:keepNext/>
      <w:spacing w:before="360" w:after="60"/>
      <w:ind w:left="720"/>
      <w:outlineLvl w:val="3"/>
    </w:pPr>
    <w:rPr>
      <w:rFonts w:ascii="Trebuchet MS" w:hAnsi="Trebuchet MS"/>
      <w:b/>
      <w:sz w:val="24"/>
    </w:rPr>
  </w:style>
  <w:style w:type="paragraph" w:styleId="Heading5">
    <w:name w:val="heading 5"/>
    <w:basedOn w:val="BodyTextHdg4"/>
    <w:next w:val="BodyTextHdg5"/>
    <w:qFormat/>
    <w:rsid w:val="0083461C"/>
    <w:pPr>
      <w:tabs>
        <w:tab w:val="num" w:pos="1008"/>
      </w:tabs>
      <w:spacing w:before="180"/>
      <w:outlineLvl w:val="4"/>
    </w:pPr>
    <w:rPr>
      <w:rFonts w:ascii="Arial" w:hAnsi="Arial"/>
      <w:b/>
      <w:i/>
    </w:rPr>
  </w:style>
  <w:style w:type="paragraph" w:styleId="Heading6">
    <w:name w:val="heading 6"/>
    <w:basedOn w:val="Normal"/>
    <w:next w:val="BodyText"/>
    <w:qFormat/>
    <w:rsid w:val="0083461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BodyText"/>
    <w:qFormat/>
    <w:rsid w:val="0083461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BodyText"/>
    <w:qFormat/>
    <w:rsid w:val="0083461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BodyText"/>
    <w:qFormat/>
    <w:rsid w:val="0083461C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5313B"/>
    <w:pPr>
      <w:widowControl w:val="0"/>
      <w:autoSpaceDE w:val="0"/>
      <w:autoSpaceDN w:val="0"/>
      <w:adjustRightInd w:val="0"/>
      <w:spacing w:before="120" w:after="120"/>
      <w:jc w:val="both"/>
    </w:pPr>
    <w:rPr>
      <w:rFonts w:cs="Arial"/>
    </w:rPr>
  </w:style>
  <w:style w:type="character" w:customStyle="1" w:styleId="BodyTextChar">
    <w:name w:val="Body Text Char"/>
    <w:basedOn w:val="DefaultParagraphFont"/>
    <w:link w:val="BodyText"/>
    <w:rsid w:val="0055313B"/>
    <w:rPr>
      <w:rFonts w:asciiTheme="minorHAnsi" w:hAnsiTheme="minorHAnsi" w:cs="Arial"/>
    </w:rPr>
  </w:style>
  <w:style w:type="paragraph" w:customStyle="1" w:styleId="BodyTextHdg3">
    <w:name w:val="Body Text Hdg 3"/>
    <w:basedOn w:val="BodyText"/>
    <w:link w:val="BodyTextHdg3Char"/>
    <w:rsid w:val="003117FF"/>
    <w:pPr>
      <w:ind w:left="288"/>
    </w:pPr>
  </w:style>
  <w:style w:type="character" w:customStyle="1" w:styleId="BodyTextHdg3Char">
    <w:name w:val="Body Text Hdg 3 Char"/>
    <w:basedOn w:val="BodyTextChar"/>
    <w:link w:val="BodyTextHdg3"/>
    <w:rsid w:val="003117FF"/>
    <w:rPr>
      <w:rFonts w:asciiTheme="minorHAnsi" w:hAnsiTheme="minorHAnsi" w:cs="Arial"/>
    </w:rPr>
  </w:style>
  <w:style w:type="paragraph" w:customStyle="1" w:styleId="BodyTextHdg4">
    <w:name w:val="Body Text Hdg 4"/>
    <w:basedOn w:val="BodyText"/>
    <w:link w:val="BodyTextHdg4Char"/>
    <w:rsid w:val="0083461C"/>
    <w:pPr>
      <w:ind w:left="720"/>
    </w:pPr>
  </w:style>
  <w:style w:type="character" w:customStyle="1" w:styleId="BodyTextHdg4Char">
    <w:name w:val="Body Text Hdg 4 Char"/>
    <w:basedOn w:val="BodyTextChar"/>
    <w:link w:val="BodyTextHdg4"/>
    <w:rsid w:val="009F307D"/>
    <w:rPr>
      <w:rFonts w:asciiTheme="minorHAnsi" w:hAnsiTheme="minorHAnsi" w:cs="Arial"/>
    </w:rPr>
  </w:style>
  <w:style w:type="paragraph" w:customStyle="1" w:styleId="BodyTextHdg5">
    <w:name w:val="Body Text Hdg 5"/>
    <w:basedOn w:val="BodyTextHdg4"/>
    <w:rsid w:val="0083461C"/>
  </w:style>
  <w:style w:type="paragraph" w:styleId="BalloonText">
    <w:name w:val="Balloon Text"/>
    <w:basedOn w:val="Normal"/>
    <w:semiHidden/>
    <w:rsid w:val="0083461C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83461C"/>
    <w:rPr>
      <w:sz w:val="16"/>
      <w:szCs w:val="16"/>
    </w:rPr>
  </w:style>
  <w:style w:type="paragraph" w:styleId="CommentText">
    <w:name w:val="annotation text"/>
    <w:basedOn w:val="Normal"/>
    <w:semiHidden/>
    <w:rsid w:val="0083461C"/>
  </w:style>
  <w:style w:type="paragraph" w:customStyle="1" w:styleId="CoverTitle">
    <w:name w:val="Cover Title"/>
    <w:rsid w:val="0083461C"/>
    <w:rPr>
      <w:rFonts w:ascii="Arial" w:hAnsi="Arial"/>
      <w:b/>
      <w:smallCaps/>
      <w:sz w:val="28"/>
    </w:rPr>
  </w:style>
  <w:style w:type="paragraph" w:styleId="Footer">
    <w:name w:val="footer"/>
    <w:basedOn w:val="Normal"/>
    <w:link w:val="FooterChar"/>
    <w:uiPriority w:val="99"/>
    <w:rsid w:val="0083461C"/>
    <w:pPr>
      <w:tabs>
        <w:tab w:val="center" w:pos="4320"/>
        <w:tab w:val="right" w:pos="8640"/>
      </w:tabs>
      <w:spacing w:before="60"/>
    </w:pPr>
    <w:rPr>
      <w:i/>
      <w:color w:val="999999"/>
    </w:rPr>
  </w:style>
  <w:style w:type="character" w:customStyle="1" w:styleId="FooterChar">
    <w:name w:val="Footer Char"/>
    <w:basedOn w:val="DefaultParagraphFont"/>
    <w:link w:val="Footer"/>
    <w:uiPriority w:val="99"/>
    <w:rsid w:val="000930AA"/>
    <w:rPr>
      <w:rFonts w:ascii="Tahoma" w:hAnsi="Tahoma"/>
      <w:i/>
      <w:color w:val="999999"/>
    </w:rPr>
  </w:style>
  <w:style w:type="character" w:styleId="Hyperlink">
    <w:name w:val="Hyperlink"/>
    <w:basedOn w:val="DefaultParagraphFont"/>
    <w:uiPriority w:val="99"/>
    <w:rsid w:val="0083461C"/>
    <w:rPr>
      <w:color w:val="0000FF"/>
      <w:u w:val="single"/>
    </w:rPr>
  </w:style>
  <w:style w:type="character" w:styleId="PageNumber">
    <w:name w:val="page number"/>
    <w:basedOn w:val="DefaultParagraphFont"/>
    <w:rsid w:val="0083461C"/>
  </w:style>
  <w:style w:type="paragraph" w:customStyle="1" w:styleId="TableText">
    <w:name w:val="Table Text"/>
    <w:basedOn w:val="Normal"/>
    <w:rsid w:val="00D17854"/>
    <w:pPr>
      <w:spacing w:before="60" w:after="60"/>
    </w:pPr>
    <w:rPr>
      <w:rFonts w:ascii="Calibri" w:hAnsi="Calibri"/>
    </w:rPr>
  </w:style>
  <w:style w:type="paragraph" w:styleId="TOC1">
    <w:name w:val="toc 1"/>
    <w:basedOn w:val="Normal"/>
    <w:next w:val="Normal"/>
    <w:autoRedefine/>
    <w:uiPriority w:val="39"/>
    <w:rsid w:val="00105130"/>
    <w:pPr>
      <w:tabs>
        <w:tab w:val="left" w:pos="400"/>
        <w:tab w:val="left" w:pos="900"/>
        <w:tab w:val="right" w:leader="dot" w:pos="8630"/>
      </w:tabs>
      <w:spacing w:before="120"/>
    </w:pPr>
    <w:rPr>
      <w:rFonts w:ascii="Calibri" w:hAnsi="Calibri"/>
      <w:noProof/>
      <w:color w:val="000080"/>
      <w:sz w:val="24"/>
      <w:szCs w:val="32"/>
    </w:rPr>
  </w:style>
  <w:style w:type="paragraph" w:styleId="TOC2">
    <w:name w:val="toc 2"/>
    <w:basedOn w:val="Normal"/>
    <w:next w:val="Normal"/>
    <w:autoRedefine/>
    <w:uiPriority w:val="39"/>
    <w:rsid w:val="00105130"/>
    <w:pPr>
      <w:tabs>
        <w:tab w:val="left" w:pos="800"/>
        <w:tab w:val="right" w:leader="dot" w:pos="8630"/>
      </w:tabs>
      <w:ind w:left="200"/>
    </w:pPr>
    <w:rPr>
      <w:rFonts w:ascii="Calibri" w:hAnsi="Calibri"/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105130"/>
    <w:pPr>
      <w:ind w:left="400"/>
    </w:pPr>
    <w:rPr>
      <w:rFonts w:ascii="Calibri" w:hAnsi="Calibri"/>
    </w:rPr>
  </w:style>
  <w:style w:type="paragraph" w:styleId="TOC4">
    <w:name w:val="toc 4"/>
    <w:basedOn w:val="Normal"/>
    <w:next w:val="Normal"/>
    <w:autoRedefine/>
    <w:semiHidden/>
    <w:rsid w:val="0083461C"/>
    <w:pPr>
      <w:ind w:left="600"/>
    </w:pPr>
  </w:style>
  <w:style w:type="paragraph" w:styleId="TOC5">
    <w:name w:val="toc 5"/>
    <w:basedOn w:val="Normal"/>
    <w:next w:val="Normal"/>
    <w:autoRedefine/>
    <w:semiHidden/>
    <w:rsid w:val="0083461C"/>
    <w:pPr>
      <w:ind w:left="800"/>
    </w:pPr>
  </w:style>
  <w:style w:type="paragraph" w:styleId="TOC6">
    <w:name w:val="toc 6"/>
    <w:basedOn w:val="Normal"/>
    <w:next w:val="Normal"/>
    <w:autoRedefine/>
    <w:semiHidden/>
    <w:rsid w:val="0083461C"/>
    <w:pPr>
      <w:ind w:left="1000"/>
    </w:pPr>
  </w:style>
  <w:style w:type="paragraph" w:styleId="TOC7">
    <w:name w:val="toc 7"/>
    <w:basedOn w:val="Normal"/>
    <w:next w:val="Normal"/>
    <w:autoRedefine/>
    <w:semiHidden/>
    <w:rsid w:val="0083461C"/>
    <w:pPr>
      <w:ind w:left="1200"/>
    </w:pPr>
  </w:style>
  <w:style w:type="paragraph" w:styleId="TOC8">
    <w:name w:val="toc 8"/>
    <w:basedOn w:val="Normal"/>
    <w:next w:val="Normal"/>
    <w:autoRedefine/>
    <w:semiHidden/>
    <w:rsid w:val="0083461C"/>
    <w:pPr>
      <w:ind w:left="1400"/>
    </w:pPr>
  </w:style>
  <w:style w:type="paragraph" w:styleId="TOC9">
    <w:name w:val="toc 9"/>
    <w:basedOn w:val="Normal"/>
    <w:next w:val="Normal"/>
    <w:autoRedefine/>
    <w:semiHidden/>
    <w:rsid w:val="0083461C"/>
    <w:pPr>
      <w:ind w:left="1600"/>
    </w:pPr>
  </w:style>
  <w:style w:type="character" w:styleId="FollowedHyperlink">
    <w:name w:val="FollowedHyperlink"/>
    <w:basedOn w:val="DefaultParagraphFont"/>
    <w:rsid w:val="0083461C"/>
    <w:rPr>
      <w:color w:val="800080"/>
      <w:u w:val="single"/>
    </w:rPr>
  </w:style>
  <w:style w:type="paragraph" w:styleId="Title">
    <w:name w:val="Title"/>
    <w:basedOn w:val="Normal"/>
    <w:qFormat/>
    <w:rsid w:val="0083461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rimaryTitle">
    <w:name w:val="Primary Title"/>
    <w:basedOn w:val="Normal"/>
    <w:rsid w:val="00D17854"/>
    <w:rPr>
      <w:sz w:val="52"/>
      <w:szCs w:val="52"/>
    </w:rPr>
  </w:style>
  <w:style w:type="paragraph" w:customStyle="1" w:styleId="SecondaryTitle">
    <w:name w:val="Secondary Title"/>
    <w:basedOn w:val="PrimaryTitle"/>
    <w:rsid w:val="0083461C"/>
    <w:rPr>
      <w:sz w:val="40"/>
    </w:rPr>
  </w:style>
  <w:style w:type="paragraph" w:customStyle="1" w:styleId="TitlePageInfo">
    <w:name w:val="Title Page Info"/>
    <w:basedOn w:val="Normal"/>
    <w:rsid w:val="0083461C"/>
    <w:pPr>
      <w:ind w:left="720"/>
      <w:jc w:val="center"/>
    </w:pPr>
    <w:rPr>
      <w:sz w:val="32"/>
    </w:rPr>
  </w:style>
  <w:style w:type="paragraph" w:customStyle="1" w:styleId="TOCTitle">
    <w:name w:val="TOC Title"/>
    <w:rsid w:val="0083461C"/>
    <w:pPr>
      <w:spacing w:before="120" w:after="240"/>
      <w:jc w:val="center"/>
    </w:pPr>
    <w:rPr>
      <w:rFonts w:ascii="Verdana" w:hAnsi="Verdana"/>
      <w:i/>
      <w:sz w:val="28"/>
    </w:rPr>
  </w:style>
  <w:style w:type="paragraph" w:customStyle="1" w:styleId="HeadingAppendix1">
    <w:name w:val="Heading Appendix 1"/>
    <w:basedOn w:val="Heading1"/>
    <w:next w:val="BodyText"/>
    <w:rsid w:val="0083461C"/>
    <w:pPr>
      <w:numPr>
        <w:numId w:val="0"/>
      </w:numPr>
    </w:pPr>
  </w:style>
  <w:style w:type="paragraph" w:customStyle="1" w:styleId="HeadingAppendix2">
    <w:name w:val="Heading Appendix 2"/>
    <w:basedOn w:val="Heading2"/>
    <w:next w:val="BodyText"/>
    <w:rsid w:val="0083461C"/>
    <w:pPr>
      <w:numPr>
        <w:ilvl w:val="0"/>
        <w:numId w:val="0"/>
      </w:numPr>
    </w:pPr>
  </w:style>
  <w:style w:type="paragraph" w:customStyle="1" w:styleId="HeadingAppendix3">
    <w:name w:val="Heading Appendix 3"/>
    <w:basedOn w:val="Heading3"/>
    <w:next w:val="BodyTextHdg3"/>
    <w:rsid w:val="0083461C"/>
    <w:pPr>
      <w:numPr>
        <w:ilvl w:val="0"/>
        <w:numId w:val="0"/>
      </w:numPr>
      <w:ind w:left="1008" w:hanging="720"/>
    </w:pPr>
  </w:style>
  <w:style w:type="paragraph" w:customStyle="1" w:styleId="CodeText">
    <w:name w:val="Code Text"/>
    <w:rsid w:val="0083461C"/>
    <w:pPr>
      <w:keepLines/>
      <w:ind w:left="720"/>
    </w:pPr>
    <w:rPr>
      <w:rFonts w:ascii="Courier New" w:hAnsi="Courier New"/>
      <w:noProof/>
    </w:rPr>
  </w:style>
  <w:style w:type="paragraph" w:styleId="BodyTextIndent2">
    <w:name w:val="Body Text Indent 2"/>
    <w:basedOn w:val="Normal"/>
    <w:rsid w:val="0083461C"/>
    <w:pPr>
      <w:ind w:left="1008" w:hanging="720"/>
    </w:pPr>
  </w:style>
  <w:style w:type="paragraph" w:styleId="BodyTextIndent">
    <w:name w:val="Body Text Indent"/>
    <w:basedOn w:val="Normal"/>
    <w:rsid w:val="0083461C"/>
    <w:pPr>
      <w:ind w:left="720" w:hanging="360"/>
    </w:pPr>
  </w:style>
  <w:style w:type="paragraph" w:styleId="Caption">
    <w:name w:val="caption"/>
    <w:basedOn w:val="Normal"/>
    <w:next w:val="Normal"/>
    <w:qFormat/>
    <w:rsid w:val="002263E8"/>
    <w:pPr>
      <w:spacing w:after="120"/>
    </w:pPr>
    <w:rPr>
      <w:b/>
      <w:bCs/>
    </w:rPr>
  </w:style>
  <w:style w:type="table" w:styleId="TableGrid">
    <w:name w:val="Table Grid"/>
    <w:basedOn w:val="TableNormal"/>
    <w:rsid w:val="00981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sid w:val="00BF5A80"/>
    <w:rPr>
      <w:b/>
      <w:bCs/>
    </w:rPr>
  </w:style>
  <w:style w:type="paragraph" w:customStyle="1" w:styleId="NormalWebArial">
    <w:name w:val="Normal (Web) + Arial"/>
    <w:aliases w:val="10 pt"/>
    <w:basedOn w:val="NormalWeb"/>
    <w:rsid w:val="00C06217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C06217"/>
    <w:rPr>
      <w:rFonts w:ascii="Times New Roman" w:hAnsi="Times New Roman"/>
      <w:sz w:val="24"/>
      <w:szCs w:val="24"/>
    </w:rPr>
  </w:style>
  <w:style w:type="paragraph" w:customStyle="1" w:styleId="Normal2">
    <w:name w:val="Normal2"/>
    <w:basedOn w:val="Normal"/>
    <w:rsid w:val="00636784"/>
    <w:pPr>
      <w:spacing w:before="120" w:after="60"/>
      <w:ind w:left="360" w:right="101"/>
      <w:jc w:val="both"/>
    </w:pPr>
    <w:rPr>
      <w:rFonts w:ascii="Arial" w:hAnsi="Arial"/>
      <w:snapToGrid w:val="0"/>
      <w:sz w:val="22"/>
    </w:rPr>
  </w:style>
  <w:style w:type="paragraph" w:customStyle="1" w:styleId="StyleNormal2Tahoma10ptLeft0Right0Before5pt">
    <w:name w:val="Style Normal2 + Tahoma 10 pt Left:  0&quot; Right:  0&quot; Before:  5 pt..."/>
    <w:basedOn w:val="Normal2"/>
    <w:rsid w:val="00105130"/>
    <w:pPr>
      <w:spacing w:before="100" w:after="100"/>
      <w:ind w:left="0" w:right="0"/>
    </w:pPr>
    <w:rPr>
      <w:rFonts w:ascii="Calibri" w:hAnsi="Calibri"/>
    </w:rPr>
  </w:style>
  <w:style w:type="character" w:customStyle="1" w:styleId="StyleBold">
    <w:name w:val="Style Bold"/>
    <w:basedOn w:val="DefaultParagraphFont"/>
    <w:rsid w:val="00105130"/>
    <w:rPr>
      <w:rFonts w:ascii="Calibri" w:hAnsi="Calibri"/>
      <w:b/>
      <w:bCs/>
      <w:sz w:val="22"/>
    </w:rPr>
  </w:style>
  <w:style w:type="paragraph" w:customStyle="1" w:styleId="TableHeader">
    <w:name w:val="Table Header"/>
    <w:basedOn w:val="Normal"/>
    <w:qFormat/>
    <w:rsid w:val="00B326EE"/>
    <w:pPr>
      <w:spacing w:before="60" w:after="60"/>
    </w:pPr>
    <w:rPr>
      <w:b/>
      <w:color w:val="FFFFFF" w:themeColor="background1"/>
    </w:rPr>
  </w:style>
  <w:style w:type="paragraph" w:customStyle="1" w:styleId="TableHeader2">
    <w:name w:val="Table Header 2"/>
    <w:basedOn w:val="Normal"/>
    <w:qFormat/>
    <w:rsid w:val="006348F6"/>
    <w:pPr>
      <w:spacing w:before="120"/>
    </w:pPr>
    <w:rPr>
      <w:rFonts w:ascii="Century Gothic" w:hAnsi="Century Gothic"/>
      <w:b/>
    </w:rPr>
  </w:style>
  <w:style w:type="paragraph" w:styleId="ListParagraph">
    <w:name w:val="List Paragraph"/>
    <w:basedOn w:val="Normal"/>
    <w:uiPriority w:val="34"/>
    <w:qFormat/>
    <w:rsid w:val="001E1CDE"/>
    <w:rPr>
      <w:rFonts w:ascii="Times New Roman" w:eastAsiaTheme="minorHAnsi" w:hAnsi="Times New Roman"/>
      <w:sz w:val="24"/>
      <w:szCs w:val="24"/>
    </w:rPr>
  </w:style>
  <w:style w:type="paragraph" w:styleId="NoSpacing">
    <w:name w:val="No Spacing"/>
    <w:uiPriority w:val="1"/>
    <w:qFormat/>
    <w:rsid w:val="003117FF"/>
    <w:rPr>
      <w:rFonts w:ascii="Calibri" w:eastAsia="Calibri" w:hAnsi="Calibri"/>
      <w:sz w:val="22"/>
      <w:szCs w:val="24"/>
    </w:rPr>
  </w:style>
  <w:style w:type="paragraph" w:customStyle="1" w:styleId="Bullet">
    <w:name w:val="Bullet"/>
    <w:basedOn w:val="Normal"/>
    <w:rsid w:val="003117FF"/>
    <w:pPr>
      <w:tabs>
        <w:tab w:val="num" w:pos="170"/>
      </w:tabs>
      <w:spacing w:line="240" w:lineRule="exact"/>
      <w:ind w:left="170" w:hanging="170"/>
    </w:pPr>
    <w:rPr>
      <w:rFonts w:ascii="Franklin Gothic Book" w:hAnsi="Franklin Gothic Book"/>
      <w:sz w:val="17"/>
      <w:szCs w:val="17"/>
    </w:rPr>
  </w:style>
  <w:style w:type="paragraph" w:customStyle="1" w:styleId="HPAnswer">
    <w:name w:val="HP Answer"/>
    <w:basedOn w:val="Normal"/>
    <w:qFormat/>
    <w:rsid w:val="00355023"/>
    <w:pPr>
      <w:tabs>
        <w:tab w:val="left" w:pos="432"/>
        <w:tab w:val="left" w:pos="714"/>
        <w:tab w:val="left" w:pos="1443"/>
        <w:tab w:val="left" w:pos="2883"/>
        <w:tab w:val="left" w:pos="4323"/>
        <w:tab w:val="left" w:pos="5040"/>
      </w:tabs>
      <w:snapToGrid w:val="0"/>
      <w:spacing w:before="144" w:after="72"/>
      <w:ind w:left="360"/>
    </w:pPr>
    <w:rPr>
      <w:rFonts w:ascii="Arial" w:hAnsi="Arial" w:cs="Arial"/>
      <w:color w:val="000000"/>
    </w:rPr>
  </w:style>
  <w:style w:type="character" w:customStyle="1" w:styleId="AnswerChar">
    <w:name w:val="Answer Char"/>
    <w:link w:val="Answer"/>
    <w:locked/>
    <w:rsid w:val="00355023"/>
    <w:rPr>
      <w:rFonts w:ascii="Tahoma" w:hAnsi="Tahoma" w:cs="Tahoma"/>
    </w:rPr>
  </w:style>
  <w:style w:type="paragraph" w:customStyle="1" w:styleId="Answer">
    <w:name w:val="Answer"/>
    <w:link w:val="AnswerChar"/>
    <w:rsid w:val="00355023"/>
    <w:pPr>
      <w:jc w:val="both"/>
    </w:pPr>
    <w:rPr>
      <w:rFonts w:ascii="Tahoma" w:hAnsi="Tahoma" w:cs="Tahoma"/>
    </w:rPr>
  </w:style>
  <w:style w:type="paragraph" w:styleId="Header">
    <w:name w:val="header"/>
    <w:basedOn w:val="Normal"/>
    <w:link w:val="HeaderChar"/>
    <w:rsid w:val="000F2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F2882"/>
    <w:rPr>
      <w:rFonts w:asciiTheme="minorHAnsi" w:hAnsiTheme="minorHAnsi"/>
    </w:rPr>
  </w:style>
  <w:style w:type="paragraph" w:styleId="FootnoteText">
    <w:name w:val="footnote text"/>
    <w:basedOn w:val="Normal"/>
    <w:link w:val="FootnoteTextChar"/>
    <w:rsid w:val="00732077"/>
  </w:style>
  <w:style w:type="character" w:customStyle="1" w:styleId="FootnoteTextChar">
    <w:name w:val="Footnote Text Char"/>
    <w:basedOn w:val="DefaultParagraphFont"/>
    <w:link w:val="FootnoteText"/>
    <w:rsid w:val="00732077"/>
    <w:rPr>
      <w:rFonts w:asciiTheme="minorHAnsi" w:hAnsiTheme="minorHAnsi"/>
    </w:rPr>
  </w:style>
  <w:style w:type="character" w:styleId="FootnoteReference">
    <w:name w:val="footnote reference"/>
    <w:basedOn w:val="DefaultParagraphFont"/>
    <w:rsid w:val="00732077"/>
    <w:rPr>
      <w:vertAlign w:val="superscript"/>
    </w:rPr>
  </w:style>
  <w:style w:type="paragraph" w:customStyle="1" w:styleId="Body">
    <w:name w:val="Body"/>
    <w:basedOn w:val="Normal"/>
    <w:rsid w:val="00E67990"/>
    <w:pPr>
      <w:ind w:left="360"/>
    </w:pPr>
    <w:rPr>
      <w:rFonts w:ascii="Times New Roman" w:hAnsi="Times New Roman"/>
    </w:rPr>
  </w:style>
  <w:style w:type="paragraph" w:customStyle="1" w:styleId="Guideline">
    <w:name w:val="Guideline"/>
    <w:basedOn w:val="Body"/>
    <w:rsid w:val="00E67990"/>
    <w:pPr>
      <w:ind w:left="0"/>
    </w:pPr>
  </w:style>
  <w:style w:type="character" w:customStyle="1" w:styleId="apple-converted-space">
    <w:name w:val="apple-converted-space"/>
    <w:basedOn w:val="DefaultParagraphFont"/>
    <w:rsid w:val="008A2CD5"/>
  </w:style>
  <w:style w:type="table" w:styleId="MediumShading1-Accent1">
    <w:name w:val="Medium Shading 1 Accent 1"/>
    <w:basedOn w:val="TableNormal"/>
    <w:uiPriority w:val="63"/>
    <w:rsid w:val="00D123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AE261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217845"/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 /><Relationship Id="rId1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D6115DF935AD489E4DE2BAF214AD00" ma:contentTypeVersion="4" ma:contentTypeDescription="Create a new document." ma:contentTypeScope="" ma:versionID="15af467de9682f5c90a19cbac5c7374e">
  <xsd:schema xmlns:xsd="http://www.w3.org/2001/XMLSchema" xmlns:xs="http://www.w3.org/2001/XMLSchema" xmlns:p="http://schemas.microsoft.com/office/2006/metadata/properties" xmlns:ns2="f58f3564-5582-4a15-b0ac-06bcfce29c67" xmlns:ns3="dc9238e7-c6c7-4063-991f-0ce1be91812c" targetNamespace="http://schemas.microsoft.com/office/2006/metadata/properties" ma:root="true" ma:fieldsID="0d04d799d767be75b8e7e95a31a7f4fc" ns2:_="" ns3:_="">
    <xsd:import namespace="f58f3564-5582-4a15-b0ac-06bcfce29c67"/>
    <xsd:import namespace="dc9238e7-c6c7-4063-991f-0ce1be91812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f3564-5582-4a15-b0ac-06bcfce29c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238e7-c6c7-4063-991f-0ce1be918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CDFF15-5D19-5D48-A7D0-1876CD603E6A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E3E3FC38-5F4A-4F81-9F58-03F740930D14}"/>
</file>

<file path=customXml/itemProps3.xml><?xml version="1.0" encoding="utf-8"?>
<ds:datastoreItem xmlns:ds="http://schemas.openxmlformats.org/officeDocument/2006/customXml" ds:itemID="{FA70BA7B-68F4-4D2B-9709-99354C6E35F9}"/>
</file>

<file path=customXml/itemProps4.xml><?xml version="1.0" encoding="utf-8"?>
<ds:datastoreItem xmlns:ds="http://schemas.openxmlformats.org/officeDocument/2006/customXml" ds:itemID="{AFF60CB8-F1AE-4D88-BAAB-E08591AC8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24775</CharactersWithSpaces>
  <SharedDoc>false</SharedDoc>
  <HLinks>
    <vt:vector size="162" baseType="variant">
      <vt:variant>
        <vt:i4>1507376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_Toc178391056</vt:lpwstr>
      </vt:variant>
      <vt:variant>
        <vt:i4>1507376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_Toc178391055</vt:lpwstr>
      </vt:variant>
      <vt:variant>
        <vt:i4>1507376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_Toc178391054</vt:lpwstr>
      </vt:variant>
      <vt:variant>
        <vt:i4>1507376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_Toc178391053</vt:lpwstr>
      </vt:variant>
      <vt:variant>
        <vt:i4>1507376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_Toc178391052</vt:lpwstr>
      </vt:variant>
      <vt:variant>
        <vt:i4>1507376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_Toc178391051</vt:lpwstr>
      </vt:variant>
      <vt:variant>
        <vt:i4>1507376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_Toc178391050</vt:lpwstr>
      </vt:variant>
      <vt:variant>
        <vt:i4>1441840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_Toc178391049</vt:lpwstr>
      </vt:variant>
      <vt:variant>
        <vt:i4>1441840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_Toc178391048</vt:lpwstr>
      </vt:variant>
      <vt:variant>
        <vt:i4>1441840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_Toc178391047</vt:lpwstr>
      </vt:variant>
      <vt:variant>
        <vt:i4>1441840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_Toc178391046</vt:lpwstr>
      </vt:variant>
      <vt:variant>
        <vt:i4>1441840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_Toc178391045</vt:lpwstr>
      </vt:variant>
      <vt:variant>
        <vt:i4>1441840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_Toc178391044</vt:lpwstr>
      </vt:variant>
      <vt:variant>
        <vt:i4>1441840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_Toc178391043</vt:lpwstr>
      </vt:variant>
      <vt:variant>
        <vt:i4>1441840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_Toc178391042</vt:lpwstr>
      </vt:variant>
      <vt:variant>
        <vt:i4>1441840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_Toc178391041</vt:lpwstr>
      </vt:variant>
      <vt:variant>
        <vt:i4>1441840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_Toc178391040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_Toc178391039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_Toc178391038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_Toc178391037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_Toc178391036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_Toc178391035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_Toc178391034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_Toc178391033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_Toc178391032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_Toc178391031</vt:lpwstr>
      </vt:variant>
      <vt:variant>
        <vt:i4>1114160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_Toc178391030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2017-10-17T04:30:00Z</dcterms:created>
  <dcterms:modified xsi:type="dcterms:W3CDTF">2017-10-17T04:30:00Z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0x0101000BD6115DF935AD489E4DE2BAF214AD00</vt:lpwstr>
  </property>
</Properties>
</file>